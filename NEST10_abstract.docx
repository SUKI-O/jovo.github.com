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comments.xml" ContentType="application/vnd.openxmlformats-officedocument.wordprocessingml.comments+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82DC0" w:rsidRDefault="00282DC0" w:rsidP="00282DC0"/>
    <w:p w:rsidR="0010240E" w:rsidRDefault="000A3FEE" w:rsidP="00282DC0">
      <w:pPr>
        <w:jc w:val="center"/>
        <w:rPr>
          <w:b/>
        </w:rPr>
      </w:pPr>
      <w:r>
        <w:rPr>
          <w:b/>
        </w:rPr>
        <w:t xml:space="preserve">Measuring and </w:t>
      </w:r>
      <w:r w:rsidR="00282DC0">
        <w:rPr>
          <w:b/>
        </w:rPr>
        <w:t>Reconstructing</w:t>
      </w:r>
      <w:r w:rsidR="00282DC0" w:rsidRPr="00282DC0">
        <w:rPr>
          <w:b/>
        </w:rPr>
        <w:t xml:space="preserve"> </w:t>
      </w:r>
      <w:r>
        <w:rPr>
          <w:b/>
        </w:rPr>
        <w:t xml:space="preserve">the </w:t>
      </w:r>
      <w:r w:rsidR="00282DC0" w:rsidRPr="00282DC0">
        <w:rPr>
          <w:b/>
        </w:rPr>
        <w:t>Brain at the Synaptic Scale</w:t>
      </w:r>
      <w:r w:rsidR="0010240E">
        <w:rPr>
          <w:b/>
        </w:rPr>
        <w:t>:</w:t>
      </w:r>
    </w:p>
    <w:p w:rsidR="00282DC0" w:rsidRPr="0010240E" w:rsidRDefault="0010240E" w:rsidP="00282DC0">
      <w:pPr>
        <w:jc w:val="center"/>
        <w:rPr>
          <w:b/>
        </w:rPr>
      </w:pPr>
      <w:r>
        <w:rPr>
          <w:b/>
        </w:rPr>
        <w:t xml:space="preserve">Towards a Biofidelic Human Brain </w:t>
      </w:r>
      <w:commentRangeStart w:id="0"/>
      <w:r>
        <w:rPr>
          <w:b/>
          <w:i/>
        </w:rPr>
        <w:t>in Silico</w:t>
      </w:r>
      <w:commentRangeEnd w:id="0"/>
      <w:r w:rsidR="00C023CA">
        <w:rPr>
          <w:rStyle w:val="CommentReference"/>
          <w:vanish/>
        </w:rPr>
        <w:commentReference w:id="0"/>
      </w:r>
    </w:p>
    <w:p w:rsidR="00282DC0" w:rsidRDefault="00282DC0" w:rsidP="00282DC0"/>
    <w:p w:rsidR="0094466A" w:rsidRPr="00FF3703" w:rsidRDefault="003B4F18" w:rsidP="0094466A">
      <w:pPr>
        <w:widowControl w:val="0"/>
        <w:numPr>
          <w:ins w:id="1" w:author="Joshua Vogelstein" w:date="2010-10-15T10:44:00Z"/>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ns w:id="2" w:author="Joshua Vogelstein" w:date="2010-10-15T10:44:00Z"/>
          <w:rFonts w:cs="Gill Sans"/>
          <w:sz w:val="20"/>
          <w:szCs w:val="126"/>
          <w:rPrChange w:id="3" w:author="joshua" w:date="2010-10-15T20:17:00Z">
            <w:rPr>
              <w:ins w:id="4" w:author="Joshua Vogelstein" w:date="2010-10-15T10:44:00Z"/>
              <w:rFonts w:ascii="Gill Sans" w:hAnsi="Gill Sans" w:cs="Gill Sans"/>
              <w:color w:val="FFFFFF"/>
              <w:sz w:val="126"/>
              <w:szCs w:val="126"/>
            </w:rPr>
          </w:rPrChange>
        </w:rPr>
      </w:pPr>
      <w:ins w:id="5" w:author="Joshua Vogelstein" w:date="2010-10-15T10:44:00Z">
        <w:r w:rsidRPr="00FF3703">
          <w:rPr>
            <w:rFonts w:cs="Gill Sans"/>
            <w:sz w:val="20"/>
            <w:szCs w:val="126"/>
            <w:rPrChange w:id="6" w:author="joshua" w:date="2010-10-15T20:17:00Z">
              <w:rPr>
                <w:rFonts w:ascii="Gill Sans" w:hAnsi="Gill Sans" w:cs="Gill Sans"/>
                <w:color w:val="FFFFFF"/>
                <w:sz w:val="126"/>
                <w:szCs w:val="126"/>
              </w:rPr>
            </w:rPrChange>
          </w:rPr>
          <w:t>Joshua Vogelstein</w:t>
        </w:r>
        <w:r w:rsidRPr="00FF3703">
          <w:rPr>
            <w:rFonts w:cs="Gill Sans"/>
            <w:sz w:val="20"/>
            <w:szCs w:val="84"/>
            <w:vertAlign w:val="superscript"/>
            <w:rPrChange w:id="7" w:author="joshua" w:date="2010-10-15T20:17:00Z">
              <w:rPr>
                <w:rFonts w:ascii="Gill Sans" w:hAnsi="Gill Sans" w:cs="Gill Sans"/>
                <w:color w:val="FFFFFF"/>
                <w:sz w:val="84"/>
                <w:szCs w:val="84"/>
                <w:vertAlign w:val="superscript"/>
              </w:rPr>
            </w:rPrChange>
          </w:rPr>
          <w:t>1</w:t>
        </w:r>
        <w:r w:rsidRPr="00FF3703">
          <w:rPr>
            <w:rFonts w:cs="Gill Sans"/>
            <w:sz w:val="20"/>
            <w:szCs w:val="126"/>
            <w:rPrChange w:id="8" w:author="joshua" w:date="2010-10-15T20:17:00Z">
              <w:rPr>
                <w:rFonts w:ascii="Gill Sans" w:hAnsi="Gill Sans" w:cs="Gill Sans"/>
                <w:color w:val="FFFFFF"/>
                <w:sz w:val="126"/>
                <w:szCs w:val="126"/>
              </w:rPr>
            </w:rPrChange>
          </w:rPr>
          <w:t>, Carey E. Priebe</w:t>
        </w:r>
        <w:r w:rsidRPr="00FF3703">
          <w:rPr>
            <w:rFonts w:cs="Gill Sans"/>
            <w:sz w:val="20"/>
            <w:szCs w:val="84"/>
            <w:vertAlign w:val="superscript"/>
            <w:rPrChange w:id="9" w:author="joshua" w:date="2010-10-15T20:17:00Z">
              <w:rPr>
                <w:rFonts w:ascii="Gill Sans" w:hAnsi="Gill Sans" w:cs="Gill Sans"/>
                <w:color w:val="FFFFFF"/>
                <w:sz w:val="84"/>
                <w:szCs w:val="84"/>
                <w:vertAlign w:val="superscript"/>
              </w:rPr>
            </w:rPrChange>
          </w:rPr>
          <w:t>1</w:t>
        </w:r>
        <w:r w:rsidRPr="00FF3703">
          <w:rPr>
            <w:rFonts w:cs="Gill Sans"/>
            <w:sz w:val="20"/>
            <w:szCs w:val="126"/>
            <w:rPrChange w:id="10" w:author="joshua" w:date="2010-10-15T20:17:00Z">
              <w:rPr>
                <w:rFonts w:ascii="Gill Sans" w:hAnsi="Gill Sans" w:cs="Gill Sans"/>
                <w:color w:val="FFFFFF"/>
                <w:sz w:val="126"/>
                <w:szCs w:val="126"/>
              </w:rPr>
            </w:rPrChange>
          </w:rPr>
          <w:t>, Randal Burns</w:t>
        </w:r>
        <w:r w:rsidRPr="00FF3703">
          <w:rPr>
            <w:rFonts w:cs="Gill Sans"/>
            <w:sz w:val="20"/>
            <w:szCs w:val="84"/>
            <w:vertAlign w:val="superscript"/>
            <w:rPrChange w:id="11" w:author="joshua" w:date="2010-10-15T20:17:00Z">
              <w:rPr>
                <w:rFonts w:ascii="Gill Sans" w:hAnsi="Gill Sans" w:cs="Gill Sans"/>
                <w:color w:val="FFFFFF"/>
                <w:sz w:val="84"/>
                <w:szCs w:val="84"/>
                <w:vertAlign w:val="superscript"/>
              </w:rPr>
            </w:rPrChange>
          </w:rPr>
          <w:t>2</w:t>
        </w:r>
        <w:r w:rsidRPr="00FF3703">
          <w:rPr>
            <w:rFonts w:cs="Gill Sans"/>
            <w:sz w:val="20"/>
            <w:szCs w:val="126"/>
            <w:rPrChange w:id="12" w:author="joshua" w:date="2010-10-15T20:17:00Z">
              <w:rPr>
                <w:rFonts w:ascii="Gill Sans" w:hAnsi="Gill Sans" w:cs="Gill Sans"/>
                <w:color w:val="FFFFFF"/>
                <w:sz w:val="126"/>
                <w:szCs w:val="126"/>
              </w:rPr>
            </w:rPrChange>
          </w:rPr>
          <w:t>, R. Jacob Vogelstein</w:t>
        </w:r>
        <w:r w:rsidRPr="00FF3703">
          <w:rPr>
            <w:rFonts w:cs="Gill Sans"/>
            <w:sz w:val="20"/>
            <w:szCs w:val="84"/>
            <w:vertAlign w:val="superscript"/>
            <w:rPrChange w:id="13" w:author="joshua" w:date="2010-10-15T20:17:00Z">
              <w:rPr>
                <w:rFonts w:ascii="Gill Sans" w:hAnsi="Gill Sans" w:cs="Gill Sans"/>
                <w:color w:val="FFFFFF"/>
                <w:sz w:val="84"/>
                <w:szCs w:val="84"/>
                <w:vertAlign w:val="superscript"/>
              </w:rPr>
            </w:rPrChange>
          </w:rPr>
          <w:t xml:space="preserve">3 </w:t>
        </w:r>
        <w:r w:rsidRPr="00FF3703">
          <w:rPr>
            <w:rFonts w:cs="Gill Sans"/>
            <w:sz w:val="20"/>
            <w:szCs w:val="126"/>
            <w:rPrChange w:id="14" w:author="joshua" w:date="2010-10-15T20:17:00Z">
              <w:rPr>
                <w:rFonts w:ascii="Gill Sans" w:hAnsi="Gill Sans" w:cs="Gill Sans"/>
                <w:color w:val="FFFFFF"/>
                <w:sz w:val="126"/>
                <w:szCs w:val="126"/>
              </w:rPr>
            </w:rPrChange>
          </w:rPr>
          <w:t>, Jeff Lichtman</w:t>
        </w:r>
        <w:r w:rsidRPr="00FF3703">
          <w:rPr>
            <w:rFonts w:cs="Gill Sans"/>
            <w:sz w:val="20"/>
            <w:szCs w:val="84"/>
            <w:vertAlign w:val="superscript"/>
            <w:rPrChange w:id="15" w:author="joshua" w:date="2010-10-15T20:17:00Z">
              <w:rPr>
                <w:rFonts w:ascii="Gill Sans" w:hAnsi="Gill Sans" w:cs="Gill Sans"/>
                <w:color w:val="FFFFFF"/>
                <w:sz w:val="84"/>
                <w:szCs w:val="84"/>
                <w:vertAlign w:val="superscript"/>
              </w:rPr>
            </w:rPrChange>
          </w:rPr>
          <w:t>4</w:t>
        </w:r>
      </w:ins>
    </w:p>
    <w:p w:rsidR="0094466A" w:rsidRPr="00FF3703" w:rsidDel="00FF3703" w:rsidRDefault="003B4F18" w:rsidP="00282DC0">
      <w:pPr>
        <w:rPr>
          <w:ins w:id="16" w:author="Joshua Vogelstein" w:date="2010-10-15T10:46:00Z"/>
          <w:del w:id="17" w:author="joshua" w:date="2010-10-15T20:16:00Z"/>
          <w:rFonts w:cs="Gill Sans"/>
          <w:sz w:val="20"/>
          <w:szCs w:val="72"/>
          <w:rPrChange w:id="18" w:author="joshua" w:date="2010-10-15T20:17:00Z">
            <w:rPr>
              <w:ins w:id="19" w:author="Joshua Vogelstein" w:date="2010-10-15T10:46:00Z"/>
              <w:del w:id="20" w:author="joshua" w:date="2010-10-15T20:16:00Z"/>
              <w:rFonts w:cs="Gill Sans"/>
              <w:szCs w:val="72"/>
            </w:rPr>
          </w:rPrChange>
        </w:rPr>
      </w:pPr>
      <w:ins w:id="21" w:author="Joshua Vogelstein" w:date="2010-10-15T10:44:00Z">
        <w:r w:rsidRPr="00FF3703">
          <w:rPr>
            <w:rFonts w:cs="Gill Sans"/>
            <w:sz w:val="20"/>
            <w:szCs w:val="48"/>
            <w:vertAlign w:val="superscript"/>
            <w:rPrChange w:id="22" w:author="joshua" w:date="2010-10-15T20:17:00Z">
              <w:rPr>
                <w:rFonts w:ascii="Gill Sans" w:hAnsi="Gill Sans" w:cs="Gill Sans"/>
                <w:color w:val="FFFFFF"/>
                <w:sz w:val="48"/>
                <w:szCs w:val="48"/>
                <w:vertAlign w:val="superscript"/>
              </w:rPr>
            </w:rPrChange>
          </w:rPr>
          <w:t xml:space="preserve">1 </w:t>
        </w:r>
        <w:r w:rsidRPr="00FF3703">
          <w:rPr>
            <w:rFonts w:cs="Gill Sans"/>
            <w:sz w:val="20"/>
            <w:szCs w:val="72"/>
            <w:rPrChange w:id="23" w:author="joshua" w:date="2010-10-15T20:17:00Z">
              <w:rPr>
                <w:rFonts w:ascii="Gill Sans" w:hAnsi="Gill Sans" w:cs="Gill Sans"/>
                <w:color w:val="FFFFFF"/>
                <w:sz w:val="72"/>
                <w:szCs w:val="72"/>
              </w:rPr>
            </w:rPrChange>
          </w:rPr>
          <w:t>Dept. Applied Math &amp; Stats, Johns Hopkins University</w:t>
        </w:r>
      </w:ins>
      <w:ins w:id="24" w:author="joshua" w:date="2010-10-15T20:16:00Z">
        <w:r w:rsidR="00FF3703" w:rsidRPr="00FF3703">
          <w:rPr>
            <w:rFonts w:cs="Gill Sans"/>
            <w:sz w:val="20"/>
            <w:szCs w:val="72"/>
            <w:rPrChange w:id="25" w:author="joshua" w:date="2010-10-15T20:17:00Z">
              <w:rPr>
                <w:rFonts w:cs="Gill Sans"/>
                <w:szCs w:val="72"/>
              </w:rPr>
            </w:rPrChange>
          </w:rPr>
          <w:t>.</w:t>
        </w:r>
      </w:ins>
      <w:ins w:id="26" w:author="Joshua Vogelstein" w:date="2010-10-15T10:44:00Z">
        <w:del w:id="27" w:author="joshua" w:date="2010-10-15T20:16:00Z">
          <w:r w:rsidRPr="00FF3703" w:rsidDel="00FF3703">
            <w:rPr>
              <w:rFonts w:cs="Gill Sans"/>
              <w:sz w:val="20"/>
              <w:szCs w:val="72"/>
              <w:rPrChange w:id="28" w:author="joshua" w:date="2010-10-15T20:17:00Z">
                <w:rPr>
                  <w:rFonts w:ascii="Gill Sans" w:hAnsi="Gill Sans" w:cs="Gill Sans"/>
                  <w:color w:val="FFFFFF"/>
                  <w:sz w:val="72"/>
                  <w:szCs w:val="72"/>
                </w:rPr>
              </w:rPrChange>
            </w:rPr>
            <w:delText xml:space="preserve">, </w:delText>
          </w:r>
        </w:del>
      </w:ins>
      <w:ins w:id="29" w:author="joshua" w:date="2010-10-15T20:16:00Z">
        <w:r w:rsidR="00FF3703" w:rsidRPr="00FF3703">
          <w:rPr>
            <w:rFonts w:cs="Gill Sans"/>
            <w:sz w:val="20"/>
            <w:szCs w:val="48"/>
            <w:vertAlign w:val="superscript"/>
            <w:rPrChange w:id="30" w:author="joshua" w:date="2010-10-15T20:17:00Z">
              <w:rPr>
                <w:rFonts w:cs="Gill Sans"/>
                <w:szCs w:val="48"/>
                <w:vertAlign w:val="superscript"/>
              </w:rPr>
            </w:rPrChange>
          </w:rPr>
          <w:t xml:space="preserve"> </w:t>
        </w:r>
      </w:ins>
    </w:p>
    <w:p w:rsidR="0094466A" w:rsidRPr="00FF3703" w:rsidDel="00FF3703" w:rsidRDefault="003B4F18" w:rsidP="00282DC0">
      <w:pPr>
        <w:rPr>
          <w:ins w:id="31" w:author="Joshua Vogelstein" w:date="2010-10-15T10:46:00Z"/>
          <w:del w:id="32" w:author="joshua" w:date="2010-10-15T20:16:00Z"/>
          <w:rFonts w:cs="Gill Sans"/>
          <w:sz w:val="20"/>
          <w:szCs w:val="72"/>
          <w:rPrChange w:id="33" w:author="joshua" w:date="2010-10-15T20:17:00Z">
            <w:rPr>
              <w:ins w:id="34" w:author="Joshua Vogelstein" w:date="2010-10-15T10:46:00Z"/>
              <w:del w:id="35" w:author="joshua" w:date="2010-10-15T20:16:00Z"/>
              <w:rFonts w:cs="Gill Sans"/>
              <w:szCs w:val="72"/>
            </w:rPr>
          </w:rPrChange>
        </w:rPr>
      </w:pPr>
      <w:ins w:id="36" w:author="Joshua Vogelstein" w:date="2010-10-15T10:44:00Z">
        <w:r w:rsidRPr="00FF3703">
          <w:rPr>
            <w:rFonts w:cs="Gill Sans"/>
            <w:sz w:val="20"/>
            <w:szCs w:val="48"/>
            <w:vertAlign w:val="superscript"/>
            <w:rPrChange w:id="37" w:author="joshua" w:date="2010-10-15T20:17:00Z">
              <w:rPr>
                <w:rFonts w:ascii="Gill Sans" w:hAnsi="Gill Sans" w:cs="Gill Sans"/>
                <w:color w:val="FFFFFF"/>
                <w:sz w:val="48"/>
                <w:szCs w:val="48"/>
                <w:vertAlign w:val="superscript"/>
              </w:rPr>
            </w:rPrChange>
          </w:rPr>
          <w:t>2</w:t>
        </w:r>
        <w:r w:rsidRPr="00FF3703">
          <w:rPr>
            <w:rFonts w:cs="Gill Sans"/>
            <w:sz w:val="20"/>
            <w:szCs w:val="72"/>
            <w:rPrChange w:id="38" w:author="joshua" w:date="2010-10-15T20:17:00Z">
              <w:rPr>
                <w:rFonts w:ascii="Gill Sans" w:hAnsi="Gill Sans" w:cs="Gill Sans"/>
                <w:color w:val="FFFFFF"/>
                <w:sz w:val="72"/>
                <w:szCs w:val="72"/>
              </w:rPr>
            </w:rPrChange>
          </w:rPr>
          <w:t xml:space="preserve"> Dept. of Computer Science, </w:t>
        </w:r>
      </w:ins>
      <w:ins w:id="39" w:author="Joshua Vogelstein" w:date="2010-10-15T10:46:00Z">
        <w:r w:rsidR="0094466A" w:rsidRPr="00FF3703">
          <w:rPr>
            <w:rFonts w:cs="Gill Sans"/>
            <w:sz w:val="20"/>
            <w:szCs w:val="72"/>
            <w:rPrChange w:id="40" w:author="joshua" w:date="2010-10-15T20:17:00Z">
              <w:rPr>
                <w:rFonts w:cs="Gill Sans"/>
                <w:szCs w:val="72"/>
              </w:rPr>
            </w:rPrChange>
          </w:rPr>
          <w:t>Johns Hopkins University</w:t>
        </w:r>
      </w:ins>
      <w:ins w:id="41" w:author="joshua" w:date="2010-10-15T20:16:00Z">
        <w:r w:rsidR="00FF3703" w:rsidRPr="00FF3703">
          <w:rPr>
            <w:rFonts w:cs="Gill Sans"/>
            <w:sz w:val="20"/>
            <w:szCs w:val="72"/>
            <w:rPrChange w:id="42" w:author="joshua" w:date="2010-10-15T20:17:00Z">
              <w:rPr>
                <w:rFonts w:cs="Gill Sans"/>
                <w:szCs w:val="72"/>
              </w:rPr>
            </w:rPrChange>
          </w:rPr>
          <w:t>.</w:t>
        </w:r>
      </w:ins>
      <w:ins w:id="43" w:author="Joshua Vogelstein" w:date="2010-10-15T10:44:00Z">
        <w:del w:id="44" w:author="joshua" w:date="2010-10-15T20:16:00Z">
          <w:r w:rsidRPr="00FF3703" w:rsidDel="00FF3703">
            <w:rPr>
              <w:rFonts w:cs="Gill Sans"/>
              <w:sz w:val="20"/>
              <w:szCs w:val="72"/>
              <w:rPrChange w:id="45" w:author="joshua" w:date="2010-10-15T20:17:00Z">
                <w:rPr>
                  <w:rFonts w:ascii="Gill Sans" w:hAnsi="Gill Sans" w:cs="Gill Sans"/>
                  <w:color w:val="FFFFFF"/>
                  <w:sz w:val="72"/>
                  <w:szCs w:val="72"/>
                </w:rPr>
              </w:rPrChange>
            </w:rPr>
            <w:delText xml:space="preserve">, </w:delText>
          </w:r>
        </w:del>
      </w:ins>
      <w:ins w:id="46" w:author="joshua" w:date="2010-10-15T20:16:00Z">
        <w:r w:rsidR="00FF3703" w:rsidRPr="00FF3703">
          <w:rPr>
            <w:rFonts w:cs="Gill Sans"/>
            <w:sz w:val="20"/>
            <w:szCs w:val="48"/>
            <w:vertAlign w:val="superscript"/>
            <w:rPrChange w:id="47" w:author="joshua" w:date="2010-10-15T20:17:00Z">
              <w:rPr>
                <w:rFonts w:cs="Gill Sans"/>
                <w:szCs w:val="48"/>
                <w:vertAlign w:val="superscript"/>
              </w:rPr>
            </w:rPrChange>
          </w:rPr>
          <w:t xml:space="preserve"> </w:t>
        </w:r>
      </w:ins>
    </w:p>
    <w:p w:rsidR="0094466A" w:rsidRPr="00FF3703" w:rsidDel="00FF3703" w:rsidRDefault="003B4F18" w:rsidP="00282DC0">
      <w:pPr>
        <w:rPr>
          <w:ins w:id="48" w:author="Joshua Vogelstein" w:date="2010-10-15T10:46:00Z"/>
          <w:del w:id="49" w:author="joshua" w:date="2010-10-15T20:16:00Z"/>
          <w:rFonts w:cs="Gill Sans"/>
          <w:sz w:val="20"/>
          <w:szCs w:val="72"/>
          <w:rPrChange w:id="50" w:author="joshua" w:date="2010-10-15T20:17:00Z">
            <w:rPr>
              <w:ins w:id="51" w:author="Joshua Vogelstein" w:date="2010-10-15T10:46:00Z"/>
              <w:del w:id="52" w:author="joshua" w:date="2010-10-15T20:16:00Z"/>
              <w:rFonts w:cs="Gill Sans"/>
              <w:szCs w:val="72"/>
            </w:rPr>
          </w:rPrChange>
        </w:rPr>
      </w:pPr>
      <w:ins w:id="53" w:author="Joshua Vogelstein" w:date="2010-10-15T10:44:00Z">
        <w:r w:rsidRPr="00FF3703">
          <w:rPr>
            <w:rFonts w:cs="Gill Sans"/>
            <w:sz w:val="20"/>
            <w:szCs w:val="48"/>
            <w:vertAlign w:val="superscript"/>
            <w:rPrChange w:id="54" w:author="joshua" w:date="2010-10-15T20:17:00Z">
              <w:rPr>
                <w:rFonts w:ascii="Gill Sans" w:hAnsi="Gill Sans" w:cs="Gill Sans"/>
                <w:color w:val="FFFFFF"/>
                <w:sz w:val="48"/>
                <w:szCs w:val="48"/>
                <w:vertAlign w:val="superscript"/>
              </w:rPr>
            </w:rPrChange>
          </w:rPr>
          <w:t>3</w:t>
        </w:r>
        <w:r w:rsidRPr="00FF3703">
          <w:rPr>
            <w:rFonts w:cs="Gill Sans"/>
            <w:sz w:val="20"/>
            <w:szCs w:val="72"/>
            <w:rPrChange w:id="55" w:author="joshua" w:date="2010-10-15T20:17:00Z">
              <w:rPr>
                <w:rFonts w:ascii="Gill Sans" w:hAnsi="Gill Sans" w:cs="Gill Sans"/>
                <w:color w:val="FFFFFF"/>
                <w:sz w:val="72"/>
                <w:szCs w:val="72"/>
              </w:rPr>
            </w:rPrChange>
          </w:rPr>
          <w:t xml:space="preserve"> National Security Technology Department, </w:t>
        </w:r>
      </w:ins>
      <w:ins w:id="56" w:author="Joshua Vogelstein" w:date="2010-10-15T10:46:00Z">
        <w:r w:rsidR="0094466A" w:rsidRPr="00FF3703">
          <w:rPr>
            <w:rFonts w:cs="Gill Sans"/>
            <w:sz w:val="20"/>
            <w:szCs w:val="72"/>
            <w:rPrChange w:id="57" w:author="joshua" w:date="2010-10-15T20:17:00Z">
              <w:rPr>
                <w:rFonts w:cs="Gill Sans"/>
                <w:szCs w:val="72"/>
              </w:rPr>
            </w:rPrChange>
          </w:rPr>
          <w:t>Johns Hopkins University</w:t>
        </w:r>
      </w:ins>
      <w:ins w:id="58" w:author="Joshua Vogelstein" w:date="2010-10-15T10:44:00Z">
        <w:r w:rsidRPr="00FF3703">
          <w:rPr>
            <w:rFonts w:cs="Gill Sans"/>
            <w:sz w:val="20"/>
            <w:szCs w:val="72"/>
            <w:rPrChange w:id="59" w:author="joshua" w:date="2010-10-15T20:17:00Z">
              <w:rPr>
                <w:rFonts w:ascii="Gill Sans" w:hAnsi="Gill Sans" w:cs="Gill Sans"/>
                <w:color w:val="FFFFFF"/>
                <w:sz w:val="72"/>
                <w:szCs w:val="72"/>
              </w:rPr>
            </w:rPrChange>
          </w:rPr>
          <w:t xml:space="preserve"> Applied Physics Lab</w:t>
        </w:r>
      </w:ins>
      <w:ins w:id="60" w:author="joshua" w:date="2010-10-15T20:16:00Z">
        <w:r w:rsidR="00FF3703" w:rsidRPr="00FF3703">
          <w:rPr>
            <w:rFonts w:cs="Gill Sans"/>
            <w:sz w:val="20"/>
            <w:szCs w:val="72"/>
            <w:rPrChange w:id="61" w:author="joshua" w:date="2010-10-15T20:17:00Z">
              <w:rPr>
                <w:rFonts w:cs="Gill Sans"/>
                <w:szCs w:val="72"/>
              </w:rPr>
            </w:rPrChange>
          </w:rPr>
          <w:t>.</w:t>
        </w:r>
      </w:ins>
      <w:ins w:id="62" w:author="Joshua Vogelstein" w:date="2010-10-15T10:44:00Z">
        <w:del w:id="63" w:author="joshua" w:date="2010-10-15T20:16:00Z">
          <w:r w:rsidRPr="00FF3703" w:rsidDel="00FF3703">
            <w:rPr>
              <w:rFonts w:cs="Gill Sans"/>
              <w:sz w:val="20"/>
              <w:szCs w:val="72"/>
              <w:rPrChange w:id="64" w:author="joshua" w:date="2010-10-15T20:17:00Z">
                <w:rPr>
                  <w:rFonts w:ascii="Gill Sans" w:hAnsi="Gill Sans" w:cs="Gill Sans"/>
                  <w:color w:val="FFFFFF"/>
                  <w:sz w:val="72"/>
                  <w:szCs w:val="72"/>
                </w:rPr>
              </w:rPrChange>
            </w:rPr>
            <w:delText>,</w:delText>
          </w:r>
        </w:del>
        <w:r w:rsidRPr="00FF3703">
          <w:rPr>
            <w:rFonts w:cs="Gill Sans"/>
            <w:sz w:val="20"/>
            <w:szCs w:val="72"/>
            <w:rPrChange w:id="65" w:author="joshua" w:date="2010-10-15T20:17:00Z">
              <w:rPr>
                <w:rFonts w:ascii="Gill Sans" w:hAnsi="Gill Sans" w:cs="Gill Sans"/>
                <w:color w:val="FFFFFF"/>
                <w:sz w:val="72"/>
                <w:szCs w:val="72"/>
              </w:rPr>
            </w:rPrChange>
          </w:rPr>
          <w:t xml:space="preserve"> </w:t>
        </w:r>
      </w:ins>
    </w:p>
    <w:p w:rsidR="00282DC0" w:rsidRPr="00FF3703" w:rsidDel="0094466A" w:rsidRDefault="003B4F18" w:rsidP="0094466A">
      <w:pPr>
        <w:numPr>
          <w:ins w:id="66" w:author="Joshua Vogelstein" w:date="2010-10-15T10:46:00Z"/>
        </w:numPr>
        <w:jc w:val="center"/>
        <w:rPr>
          <w:del w:id="67" w:author="Joshua Vogelstein" w:date="2010-10-15T10:44:00Z"/>
          <w:sz w:val="20"/>
          <w:rPrChange w:id="68" w:author="joshua" w:date="2010-10-15T20:17:00Z">
            <w:rPr>
              <w:del w:id="69" w:author="Joshua Vogelstein" w:date="2010-10-15T10:44:00Z"/>
            </w:rPr>
          </w:rPrChange>
        </w:rPr>
      </w:pPr>
      <w:ins w:id="70" w:author="Joshua Vogelstein" w:date="2010-10-15T10:44:00Z">
        <w:r w:rsidRPr="00FF3703">
          <w:rPr>
            <w:rFonts w:cs="Gill Sans"/>
            <w:sz w:val="20"/>
            <w:szCs w:val="48"/>
            <w:vertAlign w:val="superscript"/>
            <w:rPrChange w:id="71" w:author="joshua" w:date="2010-10-15T20:17:00Z">
              <w:rPr>
                <w:rFonts w:ascii="Gill Sans" w:hAnsi="Gill Sans" w:cs="Gill Sans"/>
                <w:color w:val="FFFFFF"/>
                <w:sz w:val="48"/>
                <w:szCs w:val="48"/>
                <w:vertAlign w:val="superscript"/>
              </w:rPr>
            </w:rPrChange>
          </w:rPr>
          <w:t>4</w:t>
        </w:r>
        <w:r w:rsidRPr="00FF3703">
          <w:rPr>
            <w:rFonts w:cs="Gill Sans"/>
            <w:sz w:val="20"/>
            <w:szCs w:val="72"/>
            <w:rPrChange w:id="72" w:author="joshua" w:date="2010-10-15T20:17:00Z">
              <w:rPr>
                <w:rFonts w:ascii="Gill Sans" w:hAnsi="Gill Sans" w:cs="Gill Sans"/>
                <w:color w:val="FFFFFF"/>
                <w:sz w:val="72"/>
                <w:szCs w:val="72"/>
              </w:rPr>
            </w:rPrChange>
          </w:rPr>
          <w:t xml:space="preserve"> Dept. of Molecular &amp; Cellular Biology, Harvard University</w:t>
        </w:r>
      </w:ins>
      <w:del w:id="73" w:author="Joshua Vogelstein" w:date="2010-10-15T10:44:00Z">
        <w:r w:rsidR="00282DC0" w:rsidRPr="00FF3703" w:rsidDel="0094466A">
          <w:rPr>
            <w:sz w:val="20"/>
            <w:rPrChange w:id="74" w:author="joshua" w:date="2010-10-15T20:17:00Z">
              <w:rPr/>
            </w:rPrChange>
          </w:rPr>
          <w:delText>Authors</w:delText>
        </w:r>
      </w:del>
    </w:p>
    <w:p w:rsidR="00282DC0" w:rsidRPr="00FF3703" w:rsidRDefault="00282DC0" w:rsidP="00282DC0">
      <w:pPr>
        <w:rPr>
          <w:sz w:val="20"/>
          <w:rPrChange w:id="75" w:author="joshua" w:date="2010-10-15T20:17:00Z">
            <w:rPr/>
          </w:rPrChange>
        </w:rPr>
      </w:pPr>
    </w:p>
    <w:p w:rsidR="00282DC0" w:rsidRDefault="00282DC0" w:rsidP="00282DC0"/>
    <w:p w:rsidR="004D3208" w:rsidRPr="00FF3703" w:rsidDel="002959A3" w:rsidRDefault="00282DC0" w:rsidP="00D609C3">
      <w:pPr>
        <w:numPr>
          <w:ins w:id="76" w:author="Joshua Vogelstein" w:date="2010-10-15T14:49:00Z"/>
        </w:numPr>
        <w:rPr>
          <w:del w:id="77" w:author="Joshua Vogelstein" w:date="2010-10-15T14:48:00Z"/>
          <w:sz w:val="20"/>
          <w:rPrChange w:id="78" w:author="joshua" w:date="2010-10-15T20:17:00Z">
            <w:rPr>
              <w:del w:id="79" w:author="Joshua Vogelstein" w:date="2010-10-15T14:48:00Z"/>
            </w:rPr>
          </w:rPrChange>
        </w:rPr>
      </w:pPr>
      <w:r w:rsidRPr="00FF3703">
        <w:rPr>
          <w:sz w:val="20"/>
          <w:rPrChange w:id="80" w:author="joshua" w:date="2010-10-15T20:17:00Z">
            <w:rPr/>
          </w:rPrChange>
        </w:rPr>
        <w:t xml:space="preserve">In the 100 years since Waldeyer-Hartz posited the Neuron Doctrine </w:t>
      </w:r>
      <w:r w:rsidR="00D609C3" w:rsidRPr="00FF3703">
        <w:rPr>
          <w:sz w:val="20"/>
          <w:rPrChange w:id="81" w:author="joshua" w:date="2010-10-15T20:17:00Z">
            <w:rPr/>
          </w:rPrChange>
        </w:rPr>
        <w:t xml:space="preserve">[1] </w:t>
      </w:r>
      <w:r w:rsidRPr="00FF3703">
        <w:rPr>
          <w:sz w:val="20"/>
          <w:rPrChange w:id="82" w:author="joshua" w:date="2010-10-15T20:17:00Z">
            <w:rPr/>
          </w:rPrChange>
        </w:rPr>
        <w:t>and Golgi</w:t>
      </w:r>
      <w:r w:rsidR="00D609C3" w:rsidRPr="00FF3703">
        <w:rPr>
          <w:sz w:val="20"/>
          <w:rPrChange w:id="83" w:author="joshua" w:date="2010-10-15T20:17:00Z">
            <w:rPr/>
          </w:rPrChange>
        </w:rPr>
        <w:t xml:space="preserve"> [2]</w:t>
      </w:r>
      <w:r w:rsidRPr="00FF3703">
        <w:rPr>
          <w:sz w:val="20"/>
          <w:rPrChange w:id="84" w:author="joshua" w:date="2010-10-15T20:17:00Z">
            <w:rPr/>
          </w:rPrChange>
        </w:rPr>
        <w:t>, Nissl</w:t>
      </w:r>
      <w:r w:rsidR="00D609C3" w:rsidRPr="00FF3703">
        <w:rPr>
          <w:sz w:val="20"/>
          <w:rPrChange w:id="85" w:author="joshua" w:date="2010-10-15T20:17:00Z">
            <w:rPr/>
          </w:rPrChange>
        </w:rPr>
        <w:t xml:space="preserve"> [3]</w:t>
      </w:r>
      <w:r w:rsidRPr="00FF3703">
        <w:rPr>
          <w:sz w:val="20"/>
          <w:rPrChange w:id="86" w:author="joshua" w:date="2010-10-15T20:17:00Z">
            <w:rPr/>
          </w:rPrChange>
        </w:rPr>
        <w:t xml:space="preserve">, and Ramon y Cajal </w:t>
      </w:r>
      <w:r w:rsidR="00D609C3" w:rsidRPr="00FF3703">
        <w:rPr>
          <w:sz w:val="20"/>
          <w:rPrChange w:id="87" w:author="joshua" w:date="2010-10-15T20:17:00Z">
            <w:rPr/>
          </w:rPrChange>
        </w:rPr>
        <w:t xml:space="preserve">[4] </w:t>
      </w:r>
      <w:r w:rsidRPr="00FF3703">
        <w:rPr>
          <w:sz w:val="20"/>
          <w:rPrChange w:id="88" w:author="joshua" w:date="2010-10-15T20:17:00Z">
            <w:rPr/>
          </w:rPrChange>
        </w:rPr>
        <w:t xml:space="preserve">published the first illustrations of individual neurons and their connections, experts in fields ranging from neuroscience to computer science have formulated </w:t>
      </w:r>
      <w:r w:rsidR="00D609C3" w:rsidRPr="00FF3703">
        <w:rPr>
          <w:sz w:val="20"/>
          <w:rPrChange w:id="89" w:author="joshua" w:date="2010-10-15T20:17:00Z">
            <w:rPr/>
          </w:rPrChange>
        </w:rPr>
        <w:t xml:space="preserve">detailed models of the brain to </w:t>
      </w:r>
      <w:r w:rsidRPr="00FF3703">
        <w:rPr>
          <w:sz w:val="20"/>
          <w:rPrChange w:id="90" w:author="joshua" w:date="2010-10-15T20:17:00Z">
            <w:rPr/>
          </w:rPrChange>
        </w:rPr>
        <w:t xml:space="preserve">explain complex cognitive processes, </w:t>
      </w:r>
      <w:r w:rsidR="00D609C3" w:rsidRPr="00FF3703">
        <w:rPr>
          <w:sz w:val="20"/>
          <w:rPrChange w:id="91" w:author="joshua" w:date="2010-10-15T20:17:00Z">
            <w:rPr/>
          </w:rPrChange>
        </w:rPr>
        <w:t xml:space="preserve">create </w:t>
      </w:r>
      <w:r w:rsidRPr="00FF3703">
        <w:rPr>
          <w:sz w:val="20"/>
          <w:rPrChange w:id="92" w:author="joshua" w:date="2010-10-15T20:17:00Z">
            <w:rPr/>
          </w:rPrChange>
        </w:rPr>
        <w:t>machines with artificial intelligence, prescribe psychoactive drugs to correct mental illness</w:t>
      </w:r>
      <w:r w:rsidR="00D609C3" w:rsidRPr="00FF3703">
        <w:rPr>
          <w:sz w:val="20"/>
          <w:rPrChange w:id="93" w:author="joshua" w:date="2010-10-15T20:17:00Z">
            <w:rPr/>
          </w:rPrChange>
        </w:rPr>
        <w:t>, and serve myriad other purposes</w:t>
      </w:r>
      <w:r w:rsidRPr="00FF3703">
        <w:rPr>
          <w:sz w:val="20"/>
          <w:rPrChange w:id="94" w:author="joshua" w:date="2010-10-15T20:17:00Z">
            <w:rPr/>
          </w:rPrChange>
        </w:rPr>
        <w:t>.</w:t>
      </w:r>
      <w:r w:rsidR="00D609C3" w:rsidRPr="00FF3703">
        <w:rPr>
          <w:sz w:val="20"/>
          <w:rPrChange w:id="95" w:author="joshua" w:date="2010-10-15T20:17:00Z">
            <w:rPr/>
          </w:rPrChange>
        </w:rPr>
        <w:t xml:space="preserve">  Amazingly</w:t>
      </w:r>
      <w:r w:rsidR="00F52167" w:rsidRPr="00FF3703">
        <w:rPr>
          <w:sz w:val="20"/>
          <w:rPrChange w:id="96" w:author="joshua" w:date="2010-10-15T20:17:00Z">
            <w:rPr/>
          </w:rPrChange>
        </w:rPr>
        <w:t xml:space="preserve">, despite the fact that </w:t>
      </w:r>
      <w:r w:rsidR="00D609C3" w:rsidRPr="00FF3703">
        <w:rPr>
          <w:sz w:val="20"/>
          <w:rPrChange w:id="97" w:author="joshua" w:date="2010-10-15T20:17:00Z">
            <w:rPr/>
          </w:rPrChange>
        </w:rPr>
        <w:t xml:space="preserve">a fundamental assumption </w:t>
      </w:r>
      <w:r w:rsidR="00F52167" w:rsidRPr="00FF3703">
        <w:rPr>
          <w:sz w:val="20"/>
          <w:rPrChange w:id="98" w:author="joshua" w:date="2010-10-15T20:17:00Z">
            <w:rPr/>
          </w:rPrChange>
        </w:rPr>
        <w:t xml:space="preserve">in all of these models </w:t>
      </w:r>
      <w:r w:rsidR="00D609C3" w:rsidRPr="00FF3703">
        <w:rPr>
          <w:sz w:val="20"/>
          <w:rPrChange w:id="99" w:author="joshua" w:date="2010-10-15T20:17:00Z">
            <w:rPr/>
          </w:rPrChange>
        </w:rPr>
        <w:t xml:space="preserve">is that the </w:t>
      </w:r>
      <w:r w:rsidR="00D609C3" w:rsidRPr="00FF3703">
        <w:rPr>
          <w:i/>
          <w:sz w:val="20"/>
          <w:rPrChange w:id="100" w:author="joshua" w:date="2010-10-15T20:17:00Z">
            <w:rPr>
              <w:i/>
            </w:rPr>
          </w:rPrChange>
        </w:rPr>
        <w:t>connections</w:t>
      </w:r>
      <w:r w:rsidR="00D609C3" w:rsidRPr="00FF3703">
        <w:rPr>
          <w:sz w:val="20"/>
          <w:rPrChange w:id="101" w:author="joshua" w:date="2010-10-15T20:17:00Z">
            <w:rPr/>
          </w:rPrChange>
        </w:rPr>
        <w:t xml:space="preserve"> between neurons in the brain imbue it with its computational power, to-date no one has </w:t>
      </w:r>
      <w:r w:rsidR="000A3FEE" w:rsidRPr="00FF3703">
        <w:rPr>
          <w:sz w:val="20"/>
          <w:rPrChange w:id="102" w:author="joshua" w:date="2010-10-15T20:17:00Z">
            <w:rPr/>
          </w:rPrChange>
        </w:rPr>
        <w:t xml:space="preserve">measured </w:t>
      </w:r>
      <w:r w:rsidR="00D609C3" w:rsidRPr="00FF3703">
        <w:rPr>
          <w:sz w:val="20"/>
          <w:rPrChange w:id="103" w:author="joshua" w:date="2010-10-15T20:17:00Z">
            <w:rPr/>
          </w:rPrChange>
        </w:rPr>
        <w:t>the complete connectivity of even a single vertebrate neuron!</w:t>
      </w:r>
      <w:r w:rsidR="004D3208" w:rsidRPr="00FF3703">
        <w:rPr>
          <w:sz w:val="20"/>
          <w:rPrChange w:id="104" w:author="joshua" w:date="2010-10-15T20:17:00Z">
            <w:rPr/>
          </w:rPrChange>
        </w:rPr>
        <w:t xml:space="preserve">  </w:t>
      </w:r>
      <w:ins w:id="105" w:author="Joshua Vogelstein" w:date="2010-10-15T14:49:00Z">
        <w:r w:rsidR="002959A3" w:rsidRPr="00FF3703">
          <w:rPr>
            <w:sz w:val="20"/>
            <w:rPrChange w:id="106" w:author="joshua" w:date="2010-10-15T20:17:00Z">
              <w:rPr/>
            </w:rPrChange>
          </w:rPr>
          <w:t>Therefore, previous large-scale brain simulations and emulations lack detailed knowledge of neural connectivity [5].</w:t>
        </w:r>
      </w:ins>
      <w:ins w:id="107" w:author="Joshua Vogelstein" w:date="2010-10-15T14:50:00Z">
        <w:r w:rsidR="002959A3" w:rsidRPr="00FF3703">
          <w:rPr>
            <w:sz w:val="20"/>
            <w:rPrChange w:id="108" w:author="joshua" w:date="2010-10-15T20:17:00Z">
              <w:rPr/>
            </w:rPrChange>
          </w:rPr>
          <w:t xml:space="preserve"> </w:t>
        </w:r>
      </w:ins>
      <w:r w:rsidR="004D3208" w:rsidRPr="00FF3703">
        <w:rPr>
          <w:sz w:val="20"/>
          <w:rPrChange w:id="109" w:author="joshua" w:date="2010-10-15T20:17:00Z">
            <w:rPr/>
          </w:rPrChange>
        </w:rPr>
        <w:t xml:space="preserve">Today, however, a combination of new technologies provides the opportunity to </w:t>
      </w:r>
      <w:r w:rsidR="00F52167" w:rsidRPr="00FF3703">
        <w:rPr>
          <w:sz w:val="20"/>
          <w:rPrChange w:id="110" w:author="joshua" w:date="2010-10-15T20:17:00Z">
            <w:rPr/>
          </w:rPrChange>
        </w:rPr>
        <w:t xml:space="preserve">radically change this state of affairs by </w:t>
      </w:r>
      <w:r w:rsidR="000A3FEE" w:rsidRPr="00FF3703">
        <w:rPr>
          <w:sz w:val="20"/>
          <w:rPrChange w:id="111" w:author="joshua" w:date="2010-10-15T20:17:00Z">
            <w:rPr/>
          </w:rPrChange>
        </w:rPr>
        <w:t xml:space="preserve">creating </w:t>
      </w:r>
      <w:r w:rsidR="0010240E" w:rsidRPr="00FF3703">
        <w:rPr>
          <w:sz w:val="20"/>
          <w:rPrChange w:id="112" w:author="joshua" w:date="2010-10-15T20:17:00Z">
            <w:rPr/>
          </w:rPrChange>
        </w:rPr>
        <w:t xml:space="preserve">large-scale </w:t>
      </w:r>
      <w:r w:rsidR="000A3FEE" w:rsidRPr="00FF3703">
        <w:rPr>
          <w:sz w:val="20"/>
          <w:rPrChange w:id="113" w:author="joshua" w:date="2010-10-15T20:17:00Z">
            <w:rPr/>
          </w:rPrChange>
        </w:rPr>
        <w:t xml:space="preserve">three-dimensional images of real brains at nanometer resolutions, sufficient to observe neurons, synapses, and even individual vesicles.  In this poster, we present our work on </w:t>
      </w:r>
      <w:r w:rsidR="0010240E" w:rsidRPr="00FF3703">
        <w:rPr>
          <w:sz w:val="20"/>
          <w:rPrChange w:id="114" w:author="joshua" w:date="2010-10-15T20:17:00Z">
            <w:rPr/>
          </w:rPrChange>
        </w:rPr>
        <w:t xml:space="preserve">measuring and </w:t>
      </w:r>
      <w:r w:rsidR="000A3FEE" w:rsidRPr="00FF3703">
        <w:rPr>
          <w:sz w:val="20"/>
          <w:rPrChange w:id="115" w:author="joshua" w:date="2010-10-15T20:17:00Z">
            <w:rPr/>
          </w:rPrChange>
        </w:rPr>
        <w:t xml:space="preserve">reconstructing the brain at the synaptic scale and provide a roadmap from today’s state of the art to tomorrow’s biofidelic human brain </w:t>
      </w:r>
      <w:r w:rsidR="000A3FEE" w:rsidRPr="00FF3703">
        <w:rPr>
          <w:i/>
          <w:sz w:val="20"/>
          <w:rPrChange w:id="116" w:author="joshua" w:date="2010-10-15T20:17:00Z">
            <w:rPr>
              <w:i/>
            </w:rPr>
          </w:rPrChange>
        </w:rPr>
        <w:t>in silico</w:t>
      </w:r>
      <w:r w:rsidR="000A3FEE" w:rsidRPr="00FF3703">
        <w:rPr>
          <w:sz w:val="20"/>
          <w:rPrChange w:id="117" w:author="joshua" w:date="2010-10-15T20:17:00Z">
            <w:rPr/>
          </w:rPrChange>
        </w:rPr>
        <w:t>.</w:t>
      </w:r>
      <w:ins w:id="118" w:author="Joshua Vogelstein" w:date="2010-10-15T14:48:00Z">
        <w:r w:rsidR="002959A3" w:rsidRPr="00FF3703">
          <w:rPr>
            <w:sz w:val="20"/>
            <w:rPrChange w:id="119" w:author="joshua" w:date="2010-10-15T20:17:00Z">
              <w:rPr/>
            </w:rPrChange>
          </w:rPr>
          <w:t xml:space="preserve"> </w:t>
        </w:r>
      </w:ins>
      <w:del w:id="120" w:author="Joshua Vogelstein" w:date="2010-10-15T14:48:00Z">
        <w:r w:rsidR="000A3FEE" w:rsidRPr="00FF3703" w:rsidDel="002959A3">
          <w:rPr>
            <w:sz w:val="20"/>
            <w:rPrChange w:id="121" w:author="joshua" w:date="2010-10-15T20:17:00Z">
              <w:rPr/>
            </w:rPrChange>
          </w:rPr>
          <w:delText xml:space="preserve">  </w:delText>
        </w:r>
      </w:del>
    </w:p>
    <w:p w:rsidR="004D3208" w:rsidRPr="00FF3703" w:rsidDel="002959A3" w:rsidRDefault="004D3208" w:rsidP="00D609C3">
      <w:pPr>
        <w:rPr>
          <w:del w:id="122" w:author="Joshua Vogelstein" w:date="2010-10-15T14:48:00Z"/>
          <w:sz w:val="20"/>
          <w:rPrChange w:id="123" w:author="joshua" w:date="2010-10-15T20:17:00Z">
            <w:rPr>
              <w:del w:id="124" w:author="Joshua Vogelstein" w:date="2010-10-15T14:48:00Z"/>
            </w:rPr>
          </w:rPrChange>
        </w:rPr>
      </w:pPr>
    </w:p>
    <w:p w:rsidR="002959A3" w:rsidRPr="00FF3703" w:rsidRDefault="002959A3" w:rsidP="002959A3">
      <w:pPr>
        <w:numPr>
          <w:ins w:id="125" w:author="Joshua Vogelstein" w:date="2010-10-15T14:50:00Z"/>
        </w:numPr>
        <w:rPr>
          <w:ins w:id="126" w:author="Joshua Vogelstein" w:date="2010-10-15T14:50:00Z"/>
          <w:sz w:val="20"/>
          <w:rPrChange w:id="127" w:author="joshua" w:date="2010-10-15T20:17:00Z">
            <w:rPr>
              <w:ins w:id="128" w:author="Joshua Vogelstein" w:date="2010-10-15T14:50:00Z"/>
            </w:rPr>
          </w:rPrChange>
        </w:rPr>
      </w:pPr>
    </w:p>
    <w:p w:rsidR="002959A3" w:rsidRPr="00FF3703" w:rsidRDefault="002959A3" w:rsidP="002959A3">
      <w:pPr>
        <w:rPr>
          <w:ins w:id="129" w:author="Joshua Vogelstein" w:date="2010-10-15T14:48:00Z"/>
          <w:sz w:val="20"/>
          <w:rPrChange w:id="130" w:author="joshua" w:date="2010-10-15T20:17:00Z">
            <w:rPr>
              <w:ins w:id="131" w:author="Joshua Vogelstein" w:date="2010-10-15T14:48:00Z"/>
            </w:rPr>
          </w:rPrChange>
        </w:rPr>
      </w:pPr>
    </w:p>
    <w:p w:rsidR="00282DC0" w:rsidRPr="00FF3703" w:rsidRDefault="0010240E" w:rsidP="00D609C3">
      <w:pPr>
        <w:rPr>
          <w:sz w:val="20"/>
          <w:rPrChange w:id="132" w:author="joshua" w:date="2010-10-15T20:17:00Z">
            <w:rPr/>
          </w:rPrChange>
        </w:rPr>
      </w:pPr>
      <w:r w:rsidRPr="00FF3703">
        <w:rPr>
          <w:sz w:val="20"/>
          <w:rPrChange w:id="133" w:author="joshua" w:date="2010-10-15T20:17:00Z">
            <w:rPr/>
          </w:rPrChange>
        </w:rPr>
        <w:t>The key enabling technologies underlying the current and upcoming revolution in</w:t>
      </w:r>
      <w:ins w:id="134" w:author="joshua" w:date="2010-10-15T19:54:00Z">
        <w:r w:rsidR="00D3167C" w:rsidRPr="00FF3703">
          <w:rPr>
            <w:sz w:val="20"/>
            <w:rPrChange w:id="135" w:author="joshua" w:date="2010-10-15T20:17:00Z">
              <w:rPr/>
            </w:rPrChange>
          </w:rPr>
          <w:t xml:space="preserve"> human brain emulation</w:t>
        </w:r>
      </w:ins>
      <w:r w:rsidRPr="00FF3703">
        <w:rPr>
          <w:sz w:val="20"/>
          <w:rPrChange w:id="136" w:author="joshua" w:date="2010-10-15T20:17:00Z">
            <w:rPr/>
          </w:rPrChange>
        </w:rPr>
        <w:t xml:space="preserve"> </w:t>
      </w:r>
      <w:ins w:id="137" w:author="Joshua Vogelstein" w:date="2010-10-15T14:52:00Z">
        <w:del w:id="138" w:author="joshua" w:date="2010-10-15T19:54:00Z">
          <w:r w:rsidR="003B4F18" w:rsidRPr="00FF3703" w:rsidDel="00D3167C">
            <w:rPr>
              <w:i/>
              <w:sz w:val="20"/>
              <w:rPrChange w:id="139" w:author="joshua" w:date="2010-10-15T20:17:00Z">
                <w:rPr/>
              </w:rPrChange>
            </w:rPr>
            <w:delText>in silico</w:delText>
          </w:r>
          <w:r w:rsidR="002959A3" w:rsidRPr="00FF3703" w:rsidDel="00D3167C">
            <w:rPr>
              <w:sz w:val="20"/>
              <w:rPrChange w:id="140" w:author="joshua" w:date="2010-10-15T20:17:00Z">
                <w:rPr/>
              </w:rPrChange>
            </w:rPr>
            <w:delText xml:space="preserve"> </w:delText>
          </w:r>
        </w:del>
      </w:ins>
      <w:del w:id="141" w:author="joshua" w:date="2010-10-15T19:54:00Z">
        <w:r w:rsidRPr="00FF3703" w:rsidDel="00D3167C">
          <w:rPr>
            <w:sz w:val="20"/>
            <w:rPrChange w:id="142" w:author="joshua" w:date="2010-10-15T20:17:00Z">
              <w:rPr/>
            </w:rPrChange>
          </w:rPr>
          <w:delText xml:space="preserve">neuroanatomy </w:delText>
        </w:r>
      </w:del>
      <w:r w:rsidRPr="00FF3703">
        <w:rPr>
          <w:sz w:val="20"/>
          <w:rPrChange w:id="143" w:author="joshua" w:date="2010-10-15T20:17:00Z">
            <w:rPr/>
          </w:rPrChange>
        </w:rPr>
        <w:t>include:</w:t>
      </w:r>
      <w:r w:rsidR="00282DC0" w:rsidRPr="00FF3703">
        <w:rPr>
          <w:sz w:val="20"/>
          <w:rPrChange w:id="144" w:author="joshua" w:date="2010-10-15T20:17:00Z">
            <w:rPr/>
          </w:rPrChange>
        </w:rPr>
        <w:t xml:space="preserve"> (i) high-resolution, high-throughout nanoscopy, (ii) </w:t>
      </w:r>
      <w:r w:rsidRPr="00FF3703">
        <w:rPr>
          <w:sz w:val="20"/>
          <w:rPrChange w:id="145" w:author="joshua" w:date="2010-10-15T20:17:00Z">
            <w:rPr/>
          </w:rPrChange>
        </w:rPr>
        <w:t xml:space="preserve">automated </w:t>
      </w:r>
      <w:r w:rsidR="00282DC0" w:rsidRPr="00FF3703">
        <w:rPr>
          <w:sz w:val="20"/>
          <w:rPrChange w:id="146" w:author="joshua" w:date="2010-10-15T20:17:00Z">
            <w:rPr/>
          </w:rPrChange>
        </w:rPr>
        <w:t xml:space="preserve">machine annotation of three-dimensional images, </w:t>
      </w:r>
      <w:del w:id="147" w:author="Joshua Vogelstein" w:date="2010-10-15T14:52:00Z">
        <w:r w:rsidR="00282DC0" w:rsidRPr="00FF3703" w:rsidDel="002959A3">
          <w:rPr>
            <w:sz w:val="20"/>
            <w:rPrChange w:id="148" w:author="joshua" w:date="2010-10-15T20:17:00Z">
              <w:rPr/>
            </w:rPrChange>
          </w:rPr>
          <w:delText xml:space="preserve">and </w:delText>
        </w:r>
      </w:del>
      <w:r w:rsidR="00282DC0" w:rsidRPr="00FF3703">
        <w:rPr>
          <w:sz w:val="20"/>
          <w:rPrChange w:id="149" w:author="joshua" w:date="2010-10-15T20:17:00Z">
            <w:rPr/>
          </w:rPrChange>
        </w:rPr>
        <w:t xml:space="preserve">(iii) </w:t>
      </w:r>
      <w:del w:id="150" w:author="Randal Burns" w:date="2010-10-15T10:18:00Z">
        <w:r w:rsidRPr="00FF3703" w:rsidDel="00C023CA">
          <w:rPr>
            <w:sz w:val="20"/>
            <w:rPrChange w:id="151" w:author="joshua" w:date="2010-10-15T20:17:00Z">
              <w:rPr/>
            </w:rPrChange>
          </w:rPr>
          <w:delText>Exabyte</w:delText>
        </w:r>
      </w:del>
      <w:ins w:id="152" w:author="Randal Burns" w:date="2010-10-15T10:18:00Z">
        <w:r w:rsidR="00C023CA" w:rsidRPr="00FF3703">
          <w:rPr>
            <w:sz w:val="20"/>
            <w:rPrChange w:id="153" w:author="joshua" w:date="2010-10-15T20:17:00Z">
              <w:rPr/>
            </w:rPrChange>
          </w:rPr>
          <w:t>exabyte</w:t>
        </w:r>
      </w:ins>
      <w:r w:rsidRPr="00FF3703">
        <w:rPr>
          <w:sz w:val="20"/>
          <w:rPrChange w:id="154" w:author="joshua" w:date="2010-10-15T20:17:00Z">
            <w:rPr/>
          </w:rPrChange>
        </w:rPr>
        <w:t>-scale</w:t>
      </w:r>
      <w:r w:rsidR="00282DC0" w:rsidRPr="00FF3703">
        <w:rPr>
          <w:sz w:val="20"/>
          <w:rPrChange w:id="155" w:author="joshua" w:date="2010-10-15T20:17:00Z">
            <w:rPr/>
          </w:rPrChange>
        </w:rPr>
        <w:t xml:space="preserve"> data</w:t>
      </w:r>
      <w:r w:rsidRPr="00FF3703">
        <w:rPr>
          <w:sz w:val="20"/>
          <w:rPrChange w:id="156" w:author="joshua" w:date="2010-10-15T20:17:00Z">
            <w:rPr/>
          </w:rPrChange>
        </w:rPr>
        <w:t xml:space="preserve"> </w:t>
      </w:r>
      <w:r w:rsidR="00282DC0" w:rsidRPr="00FF3703">
        <w:rPr>
          <w:sz w:val="20"/>
          <w:rPrChange w:id="157" w:author="joshua" w:date="2010-10-15T20:17:00Z">
            <w:rPr/>
          </w:rPrChange>
        </w:rPr>
        <w:t>management</w:t>
      </w:r>
      <w:ins w:id="158" w:author="Joshua Vogelstein" w:date="2010-10-15T14:53:00Z">
        <w:r w:rsidR="002959A3" w:rsidRPr="00FF3703">
          <w:rPr>
            <w:sz w:val="20"/>
            <w:rPrChange w:id="159" w:author="joshua" w:date="2010-10-15T20:17:00Z">
              <w:rPr/>
            </w:rPrChange>
          </w:rPr>
          <w:t xml:space="preserve">, and (iv) </w:t>
        </w:r>
      </w:ins>
      <w:ins w:id="160" w:author="Joshua Vogelstein" w:date="2010-10-15T14:54:00Z">
        <w:r w:rsidR="002959A3" w:rsidRPr="00FF3703">
          <w:rPr>
            <w:sz w:val="20"/>
            <w:rPrChange w:id="161" w:author="joshua" w:date="2010-10-15T20:17:00Z">
              <w:rPr/>
            </w:rPrChange>
          </w:rPr>
          <w:t>massively parallel chip design</w:t>
        </w:r>
      </w:ins>
      <w:r w:rsidR="00282DC0" w:rsidRPr="00FF3703">
        <w:rPr>
          <w:sz w:val="20"/>
          <w:rPrChange w:id="162" w:author="joshua" w:date="2010-10-15T20:17:00Z">
            <w:rPr/>
          </w:rPrChange>
        </w:rPr>
        <w:t xml:space="preserve">.  </w:t>
      </w:r>
      <w:r w:rsidRPr="00FF3703">
        <w:rPr>
          <w:sz w:val="20"/>
          <w:rPrChange w:id="163" w:author="joshua" w:date="2010-10-15T20:17:00Z">
            <w:rPr/>
          </w:rPrChange>
        </w:rPr>
        <w:t xml:space="preserve">Collectively, these techniques will </w:t>
      </w:r>
      <w:del w:id="164" w:author="Joshua Vogelstein" w:date="2010-10-15T14:59:00Z">
        <w:r w:rsidRPr="00FF3703" w:rsidDel="009B44B0">
          <w:rPr>
            <w:sz w:val="20"/>
            <w:rPrChange w:id="165" w:author="joshua" w:date="2010-10-15T20:17:00Z">
              <w:rPr/>
            </w:rPrChange>
          </w:rPr>
          <w:delText>output wiring diagrams for</w:delText>
        </w:r>
      </w:del>
      <w:ins w:id="166" w:author="Joshua Vogelstein" w:date="2010-10-15T14:59:00Z">
        <w:r w:rsidR="009B44B0" w:rsidRPr="00FF3703">
          <w:rPr>
            <w:sz w:val="20"/>
            <w:rPrChange w:id="167" w:author="joshua" w:date="2010-10-15T20:17:00Z">
              <w:rPr/>
            </w:rPrChange>
          </w:rPr>
          <w:t>generate</w:t>
        </w:r>
      </w:ins>
      <w:r w:rsidRPr="00FF3703">
        <w:rPr>
          <w:sz w:val="20"/>
          <w:rPrChange w:id="168" w:author="joshua" w:date="2010-10-15T20:17:00Z">
            <w:rPr/>
          </w:rPrChange>
        </w:rPr>
        <w:t xml:space="preserve"> biologically accurate neural networks</w:t>
      </w:r>
      <w:ins w:id="169" w:author="Joshua Vogelstein" w:date="2010-10-15T14:59:00Z">
        <w:r w:rsidR="009B44B0" w:rsidRPr="00FF3703">
          <w:rPr>
            <w:sz w:val="20"/>
            <w:rPrChange w:id="170" w:author="joshua" w:date="2010-10-15T20:17:00Z">
              <w:rPr/>
            </w:rPrChange>
          </w:rPr>
          <w:t xml:space="preserve"> emulations</w:t>
        </w:r>
      </w:ins>
      <w:r w:rsidRPr="00FF3703">
        <w:rPr>
          <w:sz w:val="20"/>
          <w:rPrChange w:id="171" w:author="joshua" w:date="2010-10-15T20:17:00Z">
            <w:rPr/>
          </w:rPrChange>
        </w:rPr>
        <w:t xml:space="preserve">, </w:t>
      </w:r>
      <w:del w:id="172" w:author="joshua" w:date="2010-10-15T19:59:00Z">
        <w:r w:rsidRPr="00FF3703" w:rsidDel="00D3167C">
          <w:rPr>
            <w:sz w:val="20"/>
            <w:rPrChange w:id="173" w:author="joshua" w:date="2010-10-15T20:17:00Z">
              <w:rPr/>
            </w:rPrChange>
          </w:rPr>
          <w:delText xml:space="preserve">which </w:delText>
        </w:r>
      </w:del>
      <w:del w:id="174" w:author="joshua" w:date="2010-10-15T19:56:00Z">
        <w:r w:rsidRPr="00FF3703" w:rsidDel="00D3167C">
          <w:rPr>
            <w:sz w:val="20"/>
            <w:rPrChange w:id="175" w:author="joshua" w:date="2010-10-15T20:17:00Z">
              <w:rPr/>
            </w:rPrChange>
          </w:rPr>
          <w:delText>is the first step in</w:delText>
        </w:r>
      </w:del>
      <w:ins w:id="176" w:author="joshua" w:date="2010-10-15T19:59:00Z">
        <w:r w:rsidR="00D3167C" w:rsidRPr="00FF3703">
          <w:rPr>
            <w:sz w:val="20"/>
            <w:rPrChange w:id="177" w:author="joshua" w:date="2010-10-15T20:17:00Z">
              <w:rPr/>
            </w:rPrChange>
          </w:rPr>
          <w:t>a</w:t>
        </w:r>
      </w:ins>
      <w:r w:rsidRPr="00FF3703">
        <w:rPr>
          <w:sz w:val="20"/>
          <w:rPrChange w:id="178" w:author="joshua" w:date="2010-10-15T20:17:00Z">
            <w:rPr/>
          </w:rPrChange>
        </w:rPr>
        <w:t xml:space="preserve"> reverse</w:t>
      </w:r>
      <w:ins w:id="179" w:author="joshua" w:date="2010-10-15T19:56:00Z">
        <w:r w:rsidR="00D3167C" w:rsidRPr="00FF3703">
          <w:rPr>
            <w:sz w:val="20"/>
            <w:rPrChange w:id="180" w:author="joshua" w:date="2010-10-15T20:17:00Z">
              <w:rPr/>
            </w:rPrChange>
          </w:rPr>
          <w:t>ly</w:t>
        </w:r>
      </w:ins>
      <w:r w:rsidRPr="00FF3703">
        <w:rPr>
          <w:sz w:val="20"/>
          <w:rPrChange w:id="181" w:author="joshua" w:date="2010-10-15T20:17:00Z">
            <w:rPr/>
          </w:rPrChange>
        </w:rPr>
        <w:t xml:space="preserve"> engineer</w:t>
      </w:r>
      <w:del w:id="182" w:author="joshua" w:date="2010-10-15T19:56:00Z">
        <w:r w:rsidRPr="00FF3703" w:rsidDel="00D3167C">
          <w:rPr>
            <w:sz w:val="20"/>
            <w:rPrChange w:id="183" w:author="joshua" w:date="2010-10-15T20:17:00Z">
              <w:rPr/>
            </w:rPrChange>
          </w:rPr>
          <w:delText>ing the</w:delText>
        </w:r>
      </w:del>
      <w:ins w:id="184" w:author="joshua" w:date="2010-10-15T19:56:00Z">
        <w:r w:rsidR="00D3167C" w:rsidRPr="00FF3703">
          <w:rPr>
            <w:sz w:val="20"/>
            <w:rPrChange w:id="185" w:author="joshua" w:date="2010-10-15T20:17:00Z">
              <w:rPr/>
            </w:rPrChange>
          </w:rPr>
          <w:t>ed</w:t>
        </w:r>
      </w:ins>
      <w:r w:rsidRPr="00FF3703">
        <w:rPr>
          <w:sz w:val="20"/>
          <w:rPrChange w:id="186" w:author="joshua" w:date="2010-10-15T20:17:00Z">
            <w:rPr/>
          </w:rPrChange>
        </w:rPr>
        <w:t xml:space="preserve"> brain.  To make sense of these networks, though, we will also need advanced mathematics in graph theory and statistical inference to elucidate the recurring network motifs and identify the fundamental computing elements in the brain. </w:t>
      </w:r>
      <w:del w:id="187" w:author="Joshua Vogelstein" w:date="2010-10-15T15:00:00Z">
        <w:r w:rsidR="00A04E6E" w:rsidRPr="00FF3703" w:rsidDel="009B44B0">
          <w:rPr>
            <w:sz w:val="20"/>
            <w:rPrChange w:id="188" w:author="joshua" w:date="2010-10-15T20:17:00Z">
              <w:rPr/>
            </w:rPrChange>
          </w:rPr>
          <w:delText>P</w:delText>
        </w:r>
        <w:r w:rsidRPr="00FF3703" w:rsidDel="009B44B0">
          <w:rPr>
            <w:sz w:val="20"/>
            <w:rPrChange w:id="189" w:author="joshua" w:date="2010-10-15T20:17:00Z">
              <w:rPr/>
            </w:rPrChange>
          </w:rPr>
          <w:delText>hysically implement</w:delText>
        </w:r>
        <w:r w:rsidR="00A04E6E" w:rsidRPr="00FF3703" w:rsidDel="009B44B0">
          <w:rPr>
            <w:sz w:val="20"/>
            <w:rPrChange w:id="190" w:author="joshua" w:date="2010-10-15T20:17:00Z">
              <w:rPr/>
            </w:rPrChange>
          </w:rPr>
          <w:delText>ing</w:delText>
        </w:r>
        <w:r w:rsidRPr="00FF3703" w:rsidDel="009B44B0">
          <w:rPr>
            <w:sz w:val="20"/>
            <w:rPrChange w:id="191" w:author="joshua" w:date="2010-10-15T20:17:00Z">
              <w:rPr/>
            </w:rPrChange>
          </w:rPr>
          <w:delText xml:space="preserve"> these networks in software or silicon will additional</w:delText>
        </w:r>
        <w:r w:rsidR="00A04E6E" w:rsidRPr="00FF3703" w:rsidDel="009B44B0">
          <w:rPr>
            <w:sz w:val="20"/>
            <w:rPrChange w:id="192" w:author="joshua" w:date="2010-10-15T20:17:00Z">
              <w:rPr/>
            </w:rPrChange>
          </w:rPr>
          <w:delText>ly</w:delText>
        </w:r>
        <w:r w:rsidRPr="00FF3703" w:rsidDel="009B44B0">
          <w:rPr>
            <w:sz w:val="20"/>
            <w:rPrChange w:id="193" w:author="joshua" w:date="2010-10-15T20:17:00Z">
              <w:rPr/>
            </w:rPrChange>
          </w:rPr>
          <w:delText xml:space="preserve"> require sophisticated neural simulation engines or neuromorphic hardware capable of emulating the simultaneous function of millions or billions of neurons.  </w:delText>
        </w:r>
      </w:del>
      <w:r w:rsidR="00282DC0" w:rsidRPr="00FF3703">
        <w:rPr>
          <w:sz w:val="20"/>
          <w:rPrChange w:id="194" w:author="joshua" w:date="2010-10-15T20:17:00Z">
            <w:rPr/>
          </w:rPrChange>
        </w:rPr>
        <w:t xml:space="preserve">We discuss the developments of each of these fields briefly below, </w:t>
      </w:r>
      <w:r w:rsidRPr="00FF3703">
        <w:rPr>
          <w:sz w:val="20"/>
          <w:rPrChange w:id="195" w:author="joshua" w:date="2010-10-15T20:17:00Z">
            <w:rPr/>
          </w:rPrChange>
        </w:rPr>
        <w:t xml:space="preserve">along with </w:t>
      </w:r>
      <w:r w:rsidR="00282DC0" w:rsidRPr="00FF3703">
        <w:rPr>
          <w:sz w:val="20"/>
          <w:rPrChange w:id="196" w:author="joshua" w:date="2010-10-15T20:17:00Z">
            <w:rPr/>
          </w:rPrChange>
        </w:rPr>
        <w:t xml:space="preserve">our contributions.  </w:t>
      </w:r>
    </w:p>
    <w:p w:rsidR="00282DC0" w:rsidRPr="00FF3703" w:rsidRDefault="00282DC0" w:rsidP="00282DC0">
      <w:pPr>
        <w:rPr>
          <w:sz w:val="20"/>
          <w:rPrChange w:id="197" w:author="joshua" w:date="2010-10-15T20:17:00Z">
            <w:rPr/>
          </w:rPrChange>
        </w:rPr>
      </w:pPr>
    </w:p>
    <w:p w:rsidR="00282DC0" w:rsidRPr="00FF3703" w:rsidRDefault="00282DC0" w:rsidP="00282DC0">
      <w:pPr>
        <w:rPr>
          <w:sz w:val="20"/>
          <w:rPrChange w:id="198" w:author="joshua" w:date="2010-10-15T20:17:00Z">
            <w:rPr/>
          </w:rPrChange>
        </w:rPr>
      </w:pPr>
      <w:r w:rsidRPr="00FF3703">
        <w:rPr>
          <w:sz w:val="20"/>
          <w:rPrChange w:id="199" w:author="joshua" w:date="2010-10-15T20:17:00Z">
            <w:rPr/>
          </w:rPrChange>
        </w:rPr>
        <w:t>In 2004, Denk and Horstmann published a landmark paper in which they showed</w:t>
      </w:r>
    </w:p>
    <w:p w:rsidR="00282DC0" w:rsidRPr="00FF3703" w:rsidRDefault="00282DC0" w:rsidP="00282DC0">
      <w:pPr>
        <w:rPr>
          <w:sz w:val="20"/>
          <w:rPrChange w:id="200" w:author="joshua" w:date="2010-10-15T20:17:00Z">
            <w:rPr/>
          </w:rPrChange>
        </w:rPr>
      </w:pPr>
      <w:r w:rsidRPr="00FF3703">
        <w:rPr>
          <w:sz w:val="20"/>
          <w:rPrChange w:id="201" w:author="joshua" w:date="2010-10-15T20:17:00Z">
            <w:rPr/>
          </w:rPrChange>
        </w:rPr>
        <w:t>that automating block-face imaging combined with serial sectioning can relatively efficiently reconstruct large three-dimensional tissue nanostructure, with resolution sub 10 nm in two dimensions, and sub 100 nm in the third</w:t>
      </w:r>
      <w:r w:rsidR="00A04E6E" w:rsidRPr="00FF3703">
        <w:rPr>
          <w:sz w:val="20"/>
          <w:rPrChange w:id="202" w:author="joshua" w:date="2010-10-15T20:17:00Z">
            <w:rPr/>
          </w:rPrChange>
        </w:rPr>
        <w:t xml:space="preserve"> [</w:t>
      </w:r>
      <w:del w:id="203" w:author="Joshua Vogelstein" w:date="2010-10-15T15:00:00Z">
        <w:r w:rsidR="00A04E6E" w:rsidRPr="00FF3703" w:rsidDel="009B44B0">
          <w:rPr>
            <w:sz w:val="20"/>
            <w:rPrChange w:id="204" w:author="joshua" w:date="2010-10-15T20:17:00Z">
              <w:rPr/>
            </w:rPrChange>
          </w:rPr>
          <w:delText>5</w:delText>
        </w:r>
      </w:del>
      <w:ins w:id="205" w:author="Joshua Vogelstein" w:date="2010-10-15T15:00:00Z">
        <w:r w:rsidR="009B44B0" w:rsidRPr="00FF3703">
          <w:rPr>
            <w:sz w:val="20"/>
            <w:rPrChange w:id="206" w:author="joshua" w:date="2010-10-15T20:17:00Z">
              <w:rPr/>
            </w:rPrChange>
          </w:rPr>
          <w:t>6</w:t>
        </w:r>
      </w:ins>
      <w:r w:rsidR="00A04E6E" w:rsidRPr="00FF3703">
        <w:rPr>
          <w:sz w:val="20"/>
          <w:rPrChange w:id="207" w:author="joshua" w:date="2010-10-15T20:17:00Z">
            <w:rPr/>
          </w:rPrChange>
        </w:rPr>
        <w:t>]</w:t>
      </w:r>
      <w:r w:rsidRPr="00FF3703">
        <w:rPr>
          <w:sz w:val="20"/>
          <w:rPrChange w:id="208" w:author="joshua" w:date="2010-10-15T20:17:00Z">
            <w:rPr/>
          </w:rPrChange>
        </w:rPr>
        <w:t xml:space="preserve">.  Since then, </w:t>
      </w:r>
      <w:r w:rsidR="00A04E6E" w:rsidRPr="00FF3703">
        <w:rPr>
          <w:sz w:val="20"/>
          <w:rPrChange w:id="209" w:author="joshua" w:date="2010-10-15T20:17:00Z">
            <w:rPr/>
          </w:rPrChange>
        </w:rPr>
        <w:t xml:space="preserve">we and </w:t>
      </w:r>
      <w:r w:rsidRPr="00FF3703">
        <w:rPr>
          <w:sz w:val="20"/>
          <w:rPrChange w:id="210" w:author="joshua" w:date="2010-10-15T20:17:00Z">
            <w:rPr/>
          </w:rPrChange>
        </w:rPr>
        <w:t>several other groups have im</w:t>
      </w:r>
      <w:r w:rsidR="000A5C53" w:rsidRPr="00FF3703">
        <w:rPr>
          <w:sz w:val="20"/>
          <w:rPrChange w:id="211" w:author="joshua" w:date="2010-10-15T20:17:00Z">
            <w:rPr/>
          </w:rPrChange>
        </w:rPr>
        <w:t xml:space="preserve">proved on this original design by </w:t>
      </w:r>
      <w:r w:rsidR="00A04E6E" w:rsidRPr="00FF3703">
        <w:rPr>
          <w:sz w:val="20"/>
          <w:rPrChange w:id="212" w:author="joshua" w:date="2010-10-15T20:17:00Z">
            <w:rPr/>
          </w:rPrChange>
        </w:rPr>
        <w:t xml:space="preserve">making it faster, more robust, and </w:t>
      </w:r>
      <w:r w:rsidR="000A5C53" w:rsidRPr="00FF3703">
        <w:rPr>
          <w:sz w:val="20"/>
          <w:rPrChange w:id="213" w:author="joshua" w:date="2010-10-15T20:17:00Z">
            <w:rPr/>
          </w:rPrChange>
        </w:rPr>
        <w:t xml:space="preserve">capable of </w:t>
      </w:r>
      <w:r w:rsidRPr="00FF3703">
        <w:rPr>
          <w:sz w:val="20"/>
          <w:rPrChange w:id="214" w:author="joshua" w:date="2010-10-15T20:17:00Z">
            <w:rPr/>
          </w:rPrChange>
        </w:rPr>
        <w:t xml:space="preserve">higher resolution. </w:t>
      </w:r>
      <w:r w:rsidR="006676AC" w:rsidRPr="00FF3703">
        <w:rPr>
          <w:sz w:val="20"/>
          <w:rPrChange w:id="215" w:author="joshua" w:date="2010-10-15T20:17:00Z">
            <w:rPr/>
          </w:rPrChange>
        </w:rPr>
        <w:t xml:space="preserve"> Our current state-of-the-art system comb</w:t>
      </w:r>
      <w:del w:id="216" w:author="Joshua Vogelstein" w:date="2010-10-15T12:51:00Z">
        <w:r w:rsidR="006676AC" w:rsidRPr="00FF3703" w:rsidDel="005E55CA">
          <w:rPr>
            <w:sz w:val="20"/>
            <w:rPrChange w:id="217" w:author="joshua" w:date="2010-10-15T20:17:00Z">
              <w:rPr/>
            </w:rPrChange>
          </w:rPr>
          <w:delText>in</w:delText>
        </w:r>
      </w:del>
      <w:r w:rsidR="006676AC" w:rsidRPr="00FF3703">
        <w:rPr>
          <w:sz w:val="20"/>
          <w:rPrChange w:id="218" w:author="joshua" w:date="2010-10-15T20:17:00Z">
            <w:rPr/>
          </w:rPrChange>
        </w:rPr>
        <w:t>ines</w:t>
      </w:r>
      <w:r w:rsidRPr="00FF3703">
        <w:rPr>
          <w:sz w:val="20"/>
          <w:rPrChange w:id="219" w:author="joshua" w:date="2010-10-15T20:17:00Z">
            <w:rPr/>
          </w:rPrChange>
        </w:rPr>
        <w:t xml:space="preserve"> </w:t>
      </w:r>
      <w:r w:rsidR="000A5C53" w:rsidRPr="00FF3703">
        <w:rPr>
          <w:sz w:val="20"/>
          <w:rPrChange w:id="220" w:author="joshua" w:date="2010-10-15T20:17:00Z">
            <w:rPr/>
          </w:rPrChange>
        </w:rPr>
        <w:t xml:space="preserve">a </w:t>
      </w:r>
      <w:r w:rsidRPr="00FF3703">
        <w:rPr>
          <w:sz w:val="20"/>
          <w:rPrChange w:id="221" w:author="joshua" w:date="2010-10-15T20:17:00Z">
            <w:rPr/>
          </w:rPrChange>
        </w:rPr>
        <w:t>Thin Section Scanning Electron Microscopy (TSSEM) with an Automatic Tape-collecting Lathe UltraMicrotome (ATLUM)</w:t>
      </w:r>
      <w:r w:rsidR="000A5C53" w:rsidRPr="00FF3703">
        <w:rPr>
          <w:sz w:val="20"/>
          <w:rPrChange w:id="222" w:author="joshua" w:date="2010-10-15T20:17:00Z">
            <w:rPr/>
          </w:rPrChange>
        </w:rPr>
        <w:t xml:space="preserve"> [</w:t>
      </w:r>
      <w:ins w:id="223" w:author="Joshua Vogelstein" w:date="2010-10-15T15:03:00Z">
        <w:r w:rsidR="009B44B0" w:rsidRPr="00FF3703">
          <w:rPr>
            <w:sz w:val="20"/>
            <w:rPrChange w:id="224" w:author="joshua" w:date="2010-10-15T20:17:00Z">
              <w:rPr/>
            </w:rPrChange>
          </w:rPr>
          <w:t>7</w:t>
        </w:r>
      </w:ins>
      <w:del w:id="225" w:author="Joshua Vogelstein" w:date="2010-10-15T15:03:00Z">
        <w:r w:rsidR="000A5C53" w:rsidRPr="00FF3703" w:rsidDel="009B44B0">
          <w:rPr>
            <w:sz w:val="20"/>
            <w:rPrChange w:id="226" w:author="joshua" w:date="2010-10-15T20:17:00Z">
              <w:rPr/>
            </w:rPrChange>
          </w:rPr>
          <w:delText>6</w:delText>
        </w:r>
      </w:del>
      <w:r w:rsidR="000A5C53" w:rsidRPr="00FF3703">
        <w:rPr>
          <w:sz w:val="20"/>
          <w:rPrChange w:id="227" w:author="joshua" w:date="2010-10-15T20:17:00Z">
            <w:rPr/>
          </w:rPrChange>
        </w:rPr>
        <w:t>]</w:t>
      </w:r>
      <w:r w:rsidRPr="00FF3703">
        <w:rPr>
          <w:sz w:val="20"/>
          <w:rPrChange w:id="228" w:author="joshua" w:date="2010-10-15T20:17:00Z">
            <w:rPr/>
          </w:rPrChange>
        </w:rPr>
        <w:t xml:space="preserve">.  Together, </w:t>
      </w:r>
      <w:r w:rsidR="006676AC" w:rsidRPr="00FF3703">
        <w:rPr>
          <w:sz w:val="20"/>
          <w:rPrChange w:id="229" w:author="joshua" w:date="2010-10-15T20:17:00Z">
            <w:rPr/>
          </w:rPrChange>
        </w:rPr>
        <w:t>this allows us to</w:t>
      </w:r>
      <w:r w:rsidRPr="00FF3703">
        <w:rPr>
          <w:sz w:val="20"/>
          <w:rPrChange w:id="230" w:author="joshua" w:date="2010-10-15T20:17:00Z">
            <w:rPr/>
          </w:rPrChange>
        </w:rPr>
        <w:t xml:space="preserve"> collect image data at a resolution of 3x3x30 nm</w:t>
      </w:r>
      <w:r w:rsidR="006676AC" w:rsidRPr="00FF3703">
        <w:rPr>
          <w:sz w:val="20"/>
          <w:rPrChange w:id="231" w:author="joshua" w:date="2010-10-15T20:17:00Z">
            <w:rPr/>
          </w:rPrChange>
        </w:rPr>
        <w:t xml:space="preserve">.  Although imaging a whole human brain today </w:t>
      </w:r>
      <w:r w:rsidR="005C44D8" w:rsidRPr="00FF3703">
        <w:rPr>
          <w:sz w:val="20"/>
          <w:rPrChange w:id="232" w:author="joshua" w:date="2010-10-15T20:17:00Z">
            <w:rPr/>
          </w:rPrChange>
        </w:rPr>
        <w:t>is impractical</w:t>
      </w:r>
      <w:r w:rsidR="006676AC" w:rsidRPr="00FF3703">
        <w:rPr>
          <w:sz w:val="20"/>
          <w:rPrChange w:id="233" w:author="joshua" w:date="2010-10-15T20:17:00Z">
            <w:rPr/>
          </w:rPrChange>
        </w:rPr>
        <w:t xml:space="preserve">, parallel beam electron microscopes and other upgrades </w:t>
      </w:r>
      <w:r w:rsidR="005C44D8" w:rsidRPr="00FF3703">
        <w:rPr>
          <w:sz w:val="20"/>
          <w:rPrChange w:id="234" w:author="joshua" w:date="2010-10-15T20:17:00Z">
            <w:rPr/>
          </w:rPrChange>
        </w:rPr>
        <w:t xml:space="preserve">to our current system will </w:t>
      </w:r>
      <w:r w:rsidR="006676AC" w:rsidRPr="00FF3703">
        <w:rPr>
          <w:sz w:val="20"/>
          <w:rPrChange w:id="235" w:author="joshua" w:date="2010-10-15T20:17:00Z">
            <w:rPr/>
          </w:rPrChange>
        </w:rPr>
        <w:t xml:space="preserve">allow for imaging a cortical column </w:t>
      </w:r>
      <w:r w:rsidR="002C59DD" w:rsidRPr="00FF3703">
        <w:rPr>
          <w:sz w:val="20"/>
          <w:rPrChange w:id="236" w:author="joshua" w:date="2010-10-15T20:17:00Z">
            <w:rPr/>
          </w:rPrChange>
        </w:rPr>
        <w:t>(approximately 1 mm</w:t>
      </w:r>
      <w:r w:rsidR="002C59DD" w:rsidRPr="00FF3703">
        <w:rPr>
          <w:sz w:val="20"/>
          <w:vertAlign w:val="superscript"/>
          <w:rPrChange w:id="237" w:author="joshua" w:date="2010-10-15T20:17:00Z">
            <w:rPr>
              <w:vertAlign w:val="superscript"/>
            </w:rPr>
          </w:rPrChange>
        </w:rPr>
        <w:t>3</w:t>
      </w:r>
      <w:r w:rsidR="002C59DD" w:rsidRPr="00FF3703">
        <w:rPr>
          <w:sz w:val="20"/>
          <w:rPrChange w:id="238" w:author="joshua" w:date="2010-10-15T20:17:00Z">
            <w:rPr/>
          </w:rPrChange>
        </w:rPr>
        <w:t xml:space="preserve">), presumed to be fundamental building block for cortical computations, </w:t>
      </w:r>
      <w:r w:rsidRPr="00FF3703">
        <w:rPr>
          <w:sz w:val="20"/>
          <w:rPrChange w:id="239" w:author="joshua" w:date="2010-10-15T20:17:00Z">
            <w:rPr/>
          </w:rPrChange>
        </w:rPr>
        <w:t xml:space="preserve">in about </w:t>
      </w:r>
      <w:r w:rsidR="005C44D8" w:rsidRPr="00FF3703">
        <w:rPr>
          <w:sz w:val="20"/>
          <w:rPrChange w:id="240" w:author="joshua" w:date="2010-10-15T20:17:00Z">
            <w:rPr/>
          </w:rPrChange>
        </w:rPr>
        <w:t>2 days</w:t>
      </w:r>
      <w:r w:rsidR="002C59DD" w:rsidRPr="00FF3703">
        <w:rPr>
          <w:sz w:val="20"/>
          <w:rPrChange w:id="241" w:author="joshua" w:date="2010-10-15T20:17:00Z">
            <w:rPr/>
          </w:rPrChange>
        </w:rPr>
        <w:t>.</w:t>
      </w:r>
      <w:r w:rsidR="005C44D8" w:rsidRPr="00FF3703">
        <w:rPr>
          <w:sz w:val="20"/>
          <w:rPrChange w:id="242" w:author="joshua" w:date="2010-10-15T20:17:00Z">
            <w:rPr/>
          </w:rPrChange>
        </w:rPr>
        <w:t xml:space="preserve">  At that rate, we could image the whole brain in about 2 years.  </w:t>
      </w:r>
    </w:p>
    <w:p w:rsidR="00282DC0" w:rsidRPr="00FF3703" w:rsidRDefault="00282DC0" w:rsidP="00282DC0">
      <w:pPr>
        <w:rPr>
          <w:sz w:val="20"/>
          <w:rPrChange w:id="243" w:author="joshua" w:date="2010-10-15T20:17:00Z">
            <w:rPr/>
          </w:rPrChange>
        </w:rPr>
      </w:pPr>
    </w:p>
    <w:p w:rsidR="00D3167C" w:rsidRPr="00FF3703" w:rsidRDefault="00282DC0">
      <w:pPr>
        <w:rPr>
          <w:ins w:id="244" w:author="Joshua Vogelstein" w:date="2010-10-15T15:02:00Z"/>
          <w:del w:id="245" w:author="Joshua Vogelstein" w:date="2010-10-15T15:02:00Z"/>
          <w:sz w:val="20"/>
          <w:rPrChange w:id="246" w:author="joshua" w:date="2010-10-15T20:17:00Z">
            <w:rPr>
              <w:ins w:id="247" w:author="Joshua Vogelstein" w:date="2010-10-15T15:02:00Z"/>
              <w:del w:id="248" w:author="Joshua Vogelstein" w:date="2010-10-15T15:02:00Z"/>
            </w:rPr>
          </w:rPrChange>
        </w:rPr>
      </w:pPr>
      <w:r w:rsidRPr="00FF3703">
        <w:rPr>
          <w:sz w:val="20"/>
          <w:rPrChange w:id="249" w:author="joshua" w:date="2010-10-15T20:17:00Z">
            <w:rPr/>
          </w:rPrChange>
        </w:rPr>
        <w:t xml:space="preserve">Once the </w:t>
      </w:r>
      <w:r w:rsidR="005C44D8" w:rsidRPr="00FF3703">
        <w:rPr>
          <w:sz w:val="20"/>
          <w:rPrChange w:id="250" w:author="joshua" w:date="2010-10-15T20:17:00Z">
            <w:rPr/>
          </w:rPrChange>
        </w:rPr>
        <w:t xml:space="preserve">image </w:t>
      </w:r>
      <w:r w:rsidRPr="00FF3703">
        <w:rPr>
          <w:sz w:val="20"/>
          <w:rPrChange w:id="251" w:author="joshua" w:date="2010-10-15T20:17:00Z">
            <w:rPr/>
          </w:rPrChange>
        </w:rPr>
        <w:t xml:space="preserve">data is collected, it must be </w:t>
      </w:r>
      <w:r w:rsidR="00EF4E60" w:rsidRPr="00FF3703">
        <w:rPr>
          <w:sz w:val="20"/>
          <w:rPrChange w:id="252" w:author="joshua" w:date="2010-10-15T20:17:00Z">
            <w:rPr/>
          </w:rPrChange>
        </w:rPr>
        <w:t xml:space="preserve">stored in a manner to facilitate image processing.  This </w:t>
      </w:r>
      <w:r w:rsidR="005C44D8" w:rsidRPr="00FF3703">
        <w:rPr>
          <w:sz w:val="20"/>
          <w:rPrChange w:id="253" w:author="joshua" w:date="2010-10-15T20:17:00Z">
            <w:rPr/>
          </w:rPrChange>
        </w:rPr>
        <w:t xml:space="preserve">is a non-trivial problem, as the three-dimensional image of an entire human brain </w:t>
      </w:r>
      <w:r w:rsidRPr="00FF3703">
        <w:rPr>
          <w:sz w:val="20"/>
          <w:rPrChange w:id="254" w:author="joshua" w:date="2010-10-15T20:17:00Z">
            <w:rPr/>
          </w:rPrChange>
        </w:rPr>
        <w:t xml:space="preserve">will require 3.3 </w:t>
      </w:r>
      <w:del w:id="255" w:author="Joshua Vogelstein" w:date="2010-10-15T15:00:00Z">
        <w:r w:rsidR="005C44D8" w:rsidRPr="00FF3703" w:rsidDel="009B44B0">
          <w:rPr>
            <w:sz w:val="20"/>
            <w:rPrChange w:id="256" w:author="joshua" w:date="2010-10-15T20:17:00Z">
              <w:rPr/>
            </w:rPrChange>
          </w:rPr>
          <w:delText xml:space="preserve">Exabytes </w:delText>
        </w:r>
      </w:del>
      <w:ins w:id="257" w:author="Joshua Vogelstein" w:date="2010-10-15T15:00:00Z">
        <w:r w:rsidR="009B44B0" w:rsidRPr="00FF3703">
          <w:rPr>
            <w:sz w:val="20"/>
            <w:rPrChange w:id="258" w:author="joshua" w:date="2010-10-15T20:17:00Z">
              <w:rPr/>
            </w:rPrChange>
          </w:rPr>
          <w:t xml:space="preserve">exabytes </w:t>
        </w:r>
      </w:ins>
      <w:r w:rsidRPr="00FF3703">
        <w:rPr>
          <w:sz w:val="20"/>
          <w:rPrChange w:id="259" w:author="joshua" w:date="2010-10-15T20:17:00Z">
            <w:rPr/>
          </w:rPrChange>
        </w:rPr>
        <w:t xml:space="preserve">of data. </w:t>
      </w:r>
      <w:r w:rsidR="00EF4E60" w:rsidRPr="00FF3703">
        <w:rPr>
          <w:sz w:val="20"/>
          <w:rPrChange w:id="260" w:author="joshua" w:date="2010-10-15T20:17:00Z">
            <w:rPr/>
          </w:rPrChange>
        </w:rPr>
        <w:t xml:space="preserve"> </w:t>
      </w:r>
      <w:del w:id="261" w:author="Joshua Vogelstein" w:date="2010-10-15T15:02:00Z">
        <w:r w:rsidR="00E65215" w:rsidRPr="00FF3703" w:rsidDel="009B44B0">
          <w:rPr>
            <w:sz w:val="20"/>
            <w:rPrChange w:id="262" w:author="joshua" w:date="2010-10-15T20:17:00Z">
              <w:rPr/>
            </w:rPrChange>
          </w:rPr>
          <w:delText>Furthermore, c</w:delText>
        </w:r>
      </w:del>
      <w:ins w:id="263" w:author="Joshua Vogelstein" w:date="2010-10-15T15:02:00Z">
        <w:r w:rsidR="009B44B0" w:rsidRPr="00FF3703">
          <w:rPr>
            <w:sz w:val="20"/>
            <w:rPrChange w:id="264" w:author="joshua" w:date="2010-10-15T20:17:00Z">
              <w:rPr/>
            </w:rPrChange>
          </w:rPr>
          <w:t>C</w:t>
        </w:r>
      </w:ins>
      <w:r w:rsidR="00EF4E60" w:rsidRPr="00FF3703">
        <w:rPr>
          <w:sz w:val="20"/>
          <w:rPrChange w:id="265" w:author="joshua" w:date="2010-10-15T20:17:00Z">
            <w:rPr/>
          </w:rPrChange>
        </w:rPr>
        <w:t xml:space="preserve">onverting the raw images into information about neurons and synapses will require non-local information outside of the field of view of a single image plane, because </w:t>
      </w:r>
      <w:r w:rsidR="00F43A80" w:rsidRPr="00FF3703">
        <w:rPr>
          <w:sz w:val="20"/>
          <w:rPrChange w:id="266" w:author="joshua" w:date="2010-10-15T20:17:00Z">
            <w:rPr/>
          </w:rPrChange>
        </w:rPr>
        <w:t>neural processes</w:t>
      </w:r>
      <w:ins w:id="267" w:author="Joshua Vogelstein" w:date="2010-10-15T15:01:00Z">
        <w:r w:rsidR="009B44B0" w:rsidRPr="00FF3703">
          <w:rPr>
            <w:sz w:val="20"/>
            <w:rPrChange w:id="268" w:author="joshua" w:date="2010-10-15T20:17:00Z">
              <w:rPr/>
            </w:rPrChange>
          </w:rPr>
          <w:t xml:space="preserve"> are often complex</w:t>
        </w:r>
      </w:ins>
      <w:ins w:id="269" w:author="Joshua Vogelstein" w:date="2010-10-15T15:02:00Z">
        <w:r w:rsidR="009B44B0" w:rsidRPr="00FF3703">
          <w:rPr>
            <w:sz w:val="20"/>
            <w:rPrChange w:id="270" w:author="joshua" w:date="2010-10-15T20:17:00Z">
              <w:rPr/>
            </w:rPrChange>
          </w:rPr>
          <w:t>,</w:t>
        </w:r>
      </w:ins>
      <w:ins w:id="271" w:author="Joshua Vogelstein" w:date="2010-10-15T15:01:00Z">
        <w:r w:rsidR="009B44B0" w:rsidRPr="00FF3703">
          <w:rPr>
            <w:sz w:val="20"/>
            <w:rPrChange w:id="272" w:author="joshua" w:date="2010-10-15T20:17:00Z">
              <w:rPr/>
            </w:rPrChange>
          </w:rPr>
          <w:t xml:space="preserve"> tree structured</w:t>
        </w:r>
      </w:ins>
      <w:ins w:id="273" w:author="Joshua Vogelstein" w:date="2010-10-15T15:02:00Z">
        <w:r w:rsidR="009B44B0" w:rsidRPr="00FF3703">
          <w:rPr>
            <w:sz w:val="20"/>
            <w:rPrChange w:id="274" w:author="joshua" w:date="2010-10-15T20:17:00Z">
              <w:rPr/>
            </w:rPrChange>
          </w:rPr>
          <w:t>,</w:t>
        </w:r>
      </w:ins>
      <w:ins w:id="275" w:author="Joshua Vogelstein" w:date="2010-10-15T15:01:00Z">
        <w:r w:rsidR="009B44B0" w:rsidRPr="00FF3703">
          <w:rPr>
            <w:sz w:val="20"/>
            <w:rPrChange w:id="276" w:author="joshua" w:date="2010-10-15T20:17:00Z">
              <w:rPr/>
            </w:rPrChange>
          </w:rPr>
          <w:t xml:space="preserve"> three-dimensional objects, sometimes spanning </w:t>
        </w:r>
      </w:ins>
      <w:ins w:id="277" w:author="Joshua Vogelstein" w:date="2010-10-15T15:02:00Z">
        <w:r w:rsidR="009B44B0" w:rsidRPr="00FF3703">
          <w:rPr>
            <w:sz w:val="20"/>
            <w:rPrChange w:id="278" w:author="joshua" w:date="2010-10-15T20:17:00Z">
              <w:rPr/>
            </w:rPrChange>
          </w:rPr>
          <w:t xml:space="preserve">across both hemispheres.  Furthermore, </w:t>
        </w:r>
      </w:ins>
    </w:p>
    <w:p w:rsidR="00EF4E60" w:rsidRPr="00FF3703" w:rsidRDefault="00F43A80" w:rsidP="009B44B0">
      <w:pPr>
        <w:rPr>
          <w:sz w:val="20"/>
          <w:rPrChange w:id="279" w:author="joshua" w:date="2010-10-15T20:17:00Z">
            <w:rPr/>
          </w:rPrChange>
        </w:rPr>
      </w:pPr>
      <w:commentRangeStart w:id="280"/>
      <w:del w:id="281" w:author="Joshua Vogelstein" w:date="2010-10-15T15:02:00Z">
        <w:r w:rsidRPr="00FF3703" w:rsidDel="009B44B0">
          <w:rPr>
            <w:sz w:val="20"/>
            <w:rPrChange w:id="282" w:author="joshua" w:date="2010-10-15T20:17:00Z">
              <w:rPr/>
            </w:rPrChange>
          </w:rPr>
          <w:delText xml:space="preserve"> can be long and winding </w:delText>
        </w:r>
        <w:commentRangeEnd w:id="280"/>
        <w:r w:rsidR="00B77C70" w:rsidRPr="00FF3703" w:rsidDel="009B44B0">
          <w:rPr>
            <w:rStyle w:val="CommentReference"/>
            <w:vanish/>
            <w:sz w:val="20"/>
            <w:rPrChange w:id="283" w:author="joshua" w:date="2010-10-15T20:17:00Z">
              <w:rPr>
                <w:rStyle w:val="CommentReference"/>
                <w:vanish/>
              </w:rPr>
            </w:rPrChange>
          </w:rPr>
          <w:commentReference w:id="280"/>
        </w:r>
        <w:r w:rsidRPr="00FF3703" w:rsidDel="009B44B0">
          <w:rPr>
            <w:sz w:val="20"/>
            <w:rPrChange w:id="284" w:author="joshua" w:date="2010-10-15T20:17:00Z">
              <w:rPr/>
            </w:rPrChange>
          </w:rPr>
          <w:delText xml:space="preserve">and </w:delText>
        </w:r>
      </w:del>
      <w:commentRangeStart w:id="285"/>
      <w:r w:rsidRPr="00FF3703">
        <w:rPr>
          <w:sz w:val="20"/>
          <w:rPrChange w:id="286" w:author="joshua" w:date="2010-10-15T20:17:00Z">
            <w:rPr/>
          </w:rPrChange>
        </w:rPr>
        <w:t>their relationships may only be evident after the entire structure is known</w:t>
      </w:r>
      <w:commentRangeEnd w:id="285"/>
      <w:r w:rsidR="00B77C70" w:rsidRPr="00FF3703">
        <w:rPr>
          <w:rStyle w:val="CommentReference"/>
          <w:vanish/>
          <w:sz w:val="20"/>
          <w:rPrChange w:id="287" w:author="joshua" w:date="2010-10-15T20:17:00Z">
            <w:rPr>
              <w:rStyle w:val="CommentReference"/>
              <w:vanish/>
            </w:rPr>
          </w:rPrChange>
        </w:rPr>
        <w:commentReference w:id="285"/>
      </w:r>
      <w:r w:rsidRPr="00FF3703">
        <w:rPr>
          <w:sz w:val="20"/>
          <w:rPrChange w:id="288" w:author="joshua" w:date="2010-10-15T20:17:00Z">
            <w:rPr/>
          </w:rPrChange>
        </w:rPr>
        <w:t xml:space="preserve">.  To address this issue, we are designing database structures specifically tuned for efficient non-local queuing of image data and simultaneous access by hundreds or thousands of processes to ensure that the machine annotation effort can be effectively parallelized.  </w:t>
      </w:r>
    </w:p>
    <w:p w:rsidR="00EF4E60" w:rsidRPr="00FF3703" w:rsidRDefault="00EF4E60" w:rsidP="00EF4E60">
      <w:pPr>
        <w:rPr>
          <w:sz w:val="20"/>
          <w:rPrChange w:id="289" w:author="joshua" w:date="2010-10-15T20:17:00Z">
            <w:rPr/>
          </w:rPrChange>
        </w:rPr>
      </w:pPr>
    </w:p>
    <w:p w:rsidR="00282DC0" w:rsidRPr="00FF3703" w:rsidRDefault="00E65215" w:rsidP="00EF4E60">
      <w:pPr>
        <w:rPr>
          <w:ins w:id="290" w:author="Joshua Vogelstein" w:date="2010-10-15T15:03:00Z"/>
          <w:sz w:val="20"/>
          <w:rPrChange w:id="291" w:author="joshua" w:date="2010-10-15T20:17:00Z">
            <w:rPr>
              <w:ins w:id="292" w:author="Joshua Vogelstein" w:date="2010-10-15T15:03:00Z"/>
            </w:rPr>
          </w:rPrChange>
        </w:rPr>
      </w:pPr>
      <w:r w:rsidRPr="00FF3703">
        <w:rPr>
          <w:sz w:val="20"/>
          <w:rPrChange w:id="293" w:author="joshua" w:date="2010-10-15T20:17:00Z">
            <w:rPr/>
          </w:rPrChange>
        </w:rPr>
        <w:t xml:space="preserve">Because manual annotation of images comprising a cortical column or entire brain would likely take many decades, a </w:t>
      </w:r>
      <w:r w:rsidR="00282DC0" w:rsidRPr="00FF3703">
        <w:rPr>
          <w:sz w:val="20"/>
          <w:rPrChange w:id="294" w:author="joshua" w:date="2010-10-15T20:17:00Z">
            <w:rPr/>
          </w:rPrChange>
        </w:rPr>
        <w:t xml:space="preserve">machine annotation </w:t>
      </w:r>
      <w:r w:rsidRPr="00FF3703">
        <w:rPr>
          <w:sz w:val="20"/>
          <w:rPrChange w:id="295" w:author="joshua" w:date="2010-10-15T20:17:00Z">
            <w:rPr/>
          </w:rPrChange>
        </w:rPr>
        <w:t xml:space="preserve">strategy </w:t>
      </w:r>
      <w:r w:rsidR="008C7709" w:rsidRPr="00FF3703">
        <w:rPr>
          <w:sz w:val="20"/>
          <w:rPrChange w:id="296" w:author="joshua" w:date="2010-10-15T20:17:00Z">
            <w:rPr/>
          </w:rPrChange>
        </w:rPr>
        <w:t>is</w:t>
      </w:r>
      <w:r w:rsidR="00282DC0" w:rsidRPr="00FF3703">
        <w:rPr>
          <w:sz w:val="20"/>
          <w:rPrChange w:id="297" w:author="joshua" w:date="2010-10-15T20:17:00Z">
            <w:rPr/>
          </w:rPrChange>
        </w:rPr>
        <w:t xml:space="preserve"> necessary</w:t>
      </w:r>
      <w:r w:rsidRPr="00FF3703">
        <w:rPr>
          <w:sz w:val="20"/>
          <w:rPrChange w:id="298" w:author="joshua" w:date="2010-10-15T20:17:00Z">
            <w:rPr/>
          </w:rPrChange>
        </w:rPr>
        <w:t xml:space="preserve"> to extract the desired </w:t>
      </w:r>
      <w:r w:rsidR="008C7709" w:rsidRPr="00FF3703">
        <w:rPr>
          <w:sz w:val="20"/>
          <w:rPrChange w:id="299" w:author="joshua" w:date="2010-10-15T20:17:00Z">
            <w:rPr/>
          </w:rPrChange>
        </w:rPr>
        <w:t>information.</w:t>
      </w:r>
      <w:r w:rsidR="00282DC0" w:rsidRPr="00FF3703">
        <w:rPr>
          <w:sz w:val="20"/>
          <w:rPrChange w:id="300" w:author="joshua" w:date="2010-10-15T20:17:00Z">
            <w:rPr/>
          </w:rPrChange>
        </w:rPr>
        <w:t xml:space="preserve">  </w:t>
      </w:r>
      <w:r w:rsidR="008C7709" w:rsidRPr="00FF3703">
        <w:rPr>
          <w:sz w:val="20"/>
          <w:rPrChange w:id="301" w:author="joshua" w:date="2010-10-15T20:17:00Z">
            <w:rPr/>
          </w:rPrChange>
        </w:rPr>
        <w:t>We have recently made a number of promising advances in machine annotation</w:t>
      </w:r>
      <w:r w:rsidR="004C5296" w:rsidRPr="00FF3703">
        <w:rPr>
          <w:sz w:val="20"/>
          <w:rPrChange w:id="302" w:author="joshua" w:date="2010-10-15T20:17:00Z">
            <w:rPr/>
          </w:rPrChange>
        </w:rPr>
        <w:t>—including three-dimensional segmentation and tracking of neural processes</w:t>
      </w:r>
      <w:r w:rsidR="008C7709" w:rsidRPr="00FF3703">
        <w:rPr>
          <w:sz w:val="20"/>
          <w:rPrChange w:id="303" w:author="joshua" w:date="2010-10-15T20:17:00Z">
            <w:rPr/>
          </w:rPrChange>
        </w:rPr>
        <w:t xml:space="preserve"> </w:t>
      </w:r>
      <w:r w:rsidR="005C44D8" w:rsidRPr="00FF3703">
        <w:rPr>
          <w:sz w:val="20"/>
          <w:rPrChange w:id="304" w:author="joshua" w:date="2010-10-15T20:17:00Z">
            <w:rPr/>
          </w:rPrChange>
        </w:rPr>
        <w:t>[</w:t>
      </w:r>
      <w:del w:id="305" w:author="Joshua Vogelstein" w:date="2010-10-15T15:03:00Z">
        <w:r w:rsidR="005C44D8" w:rsidRPr="00FF3703" w:rsidDel="009B44B0">
          <w:rPr>
            <w:sz w:val="20"/>
            <w:rPrChange w:id="306" w:author="joshua" w:date="2010-10-15T20:17:00Z">
              <w:rPr/>
            </w:rPrChange>
          </w:rPr>
          <w:delText>7</w:delText>
        </w:r>
      </w:del>
      <w:ins w:id="307" w:author="Joshua Vogelstein" w:date="2010-10-15T15:03:00Z">
        <w:r w:rsidR="009B44B0" w:rsidRPr="00FF3703">
          <w:rPr>
            <w:sz w:val="20"/>
            <w:rPrChange w:id="308" w:author="joshua" w:date="2010-10-15T20:17:00Z">
              <w:rPr/>
            </w:rPrChange>
          </w:rPr>
          <w:t>8</w:t>
        </w:r>
      </w:ins>
      <w:r w:rsidR="005C44D8" w:rsidRPr="00FF3703">
        <w:rPr>
          <w:sz w:val="20"/>
          <w:rPrChange w:id="309" w:author="joshua" w:date="2010-10-15T20:17:00Z">
            <w:rPr/>
          </w:rPrChange>
        </w:rPr>
        <w:t>]</w:t>
      </w:r>
      <w:r w:rsidR="004C5296" w:rsidRPr="00FF3703">
        <w:rPr>
          <w:sz w:val="20"/>
          <w:rPrChange w:id="310" w:author="joshua" w:date="2010-10-15T20:17:00Z">
            <w:rPr/>
          </w:rPrChange>
        </w:rPr>
        <w:t>—</w:t>
      </w:r>
      <w:r w:rsidR="00282DC0" w:rsidRPr="00FF3703">
        <w:rPr>
          <w:sz w:val="20"/>
          <w:rPrChange w:id="311" w:author="joshua" w:date="2010-10-15T20:17:00Z">
            <w:rPr/>
          </w:rPrChange>
        </w:rPr>
        <w:t xml:space="preserve"> </w:t>
      </w:r>
      <w:r w:rsidR="004C5296" w:rsidRPr="00FF3703">
        <w:rPr>
          <w:sz w:val="20"/>
          <w:rPrChange w:id="312" w:author="joshua" w:date="2010-10-15T20:17:00Z">
            <w:rPr/>
          </w:rPrChange>
        </w:rPr>
        <w:t xml:space="preserve">but </w:t>
      </w:r>
      <w:r w:rsidR="00282DC0" w:rsidRPr="00FF3703">
        <w:rPr>
          <w:sz w:val="20"/>
          <w:rPrChange w:id="313" w:author="joshua" w:date="2010-10-15T20:17:00Z">
            <w:rPr/>
          </w:rPrChange>
        </w:rPr>
        <w:t>manual interaction is still necessary.</w:t>
      </w:r>
      <w:r w:rsidR="004C5296" w:rsidRPr="00FF3703">
        <w:rPr>
          <w:sz w:val="20"/>
          <w:rPrChange w:id="314" w:author="joshua" w:date="2010-10-15T20:17:00Z">
            <w:rPr/>
          </w:rPrChange>
        </w:rPr>
        <w:t xml:space="preserve"> </w:t>
      </w:r>
      <w:r w:rsidR="009D0DED" w:rsidRPr="00FF3703">
        <w:rPr>
          <w:sz w:val="20"/>
          <w:rPrChange w:id="315" w:author="joshua" w:date="2010-10-15T20:17:00Z">
            <w:rPr/>
          </w:rPrChange>
        </w:rPr>
        <w:t xml:space="preserve"> Improvements in the less often reported but </w:t>
      </w:r>
      <w:r w:rsidR="004C5296" w:rsidRPr="00FF3703">
        <w:rPr>
          <w:sz w:val="20"/>
          <w:rPrChange w:id="316" w:author="joshua" w:date="2010-10-15T20:17:00Z">
            <w:rPr/>
          </w:rPrChange>
        </w:rPr>
        <w:t xml:space="preserve">critically important </w:t>
      </w:r>
      <w:r w:rsidR="009D0DED" w:rsidRPr="00FF3703">
        <w:rPr>
          <w:sz w:val="20"/>
          <w:rPrChange w:id="317" w:author="joshua" w:date="2010-10-15T20:17:00Z">
            <w:rPr/>
          </w:rPrChange>
        </w:rPr>
        <w:t xml:space="preserve">stages of image </w:t>
      </w:r>
      <w:r w:rsidR="00282DC0" w:rsidRPr="00FF3703">
        <w:rPr>
          <w:sz w:val="20"/>
          <w:rPrChange w:id="318" w:author="joshua" w:date="2010-10-15T20:17:00Z">
            <w:rPr/>
          </w:rPrChange>
        </w:rPr>
        <w:t>pre-processing to align, stitch and stack the volumetric images</w:t>
      </w:r>
      <w:r w:rsidR="009D0DED" w:rsidRPr="00FF3703">
        <w:rPr>
          <w:sz w:val="20"/>
          <w:rPrChange w:id="319" w:author="joshua" w:date="2010-10-15T20:17:00Z">
            <w:rPr/>
          </w:rPrChange>
        </w:rPr>
        <w:t xml:space="preserve"> are also necessary.</w:t>
      </w:r>
    </w:p>
    <w:p w:rsidR="009B44B0" w:rsidRPr="00FF3703" w:rsidRDefault="009B44B0" w:rsidP="00EF4E60">
      <w:pPr>
        <w:numPr>
          <w:ins w:id="320" w:author="Joshua Vogelstein" w:date="2010-10-15T15:03:00Z"/>
        </w:numPr>
        <w:rPr>
          <w:ins w:id="321" w:author="Joshua Vogelstein" w:date="2010-10-15T15:03:00Z"/>
          <w:sz w:val="20"/>
          <w:rPrChange w:id="322" w:author="joshua" w:date="2010-10-15T20:17:00Z">
            <w:rPr>
              <w:ins w:id="323" w:author="Joshua Vogelstein" w:date="2010-10-15T15:03:00Z"/>
            </w:rPr>
          </w:rPrChange>
        </w:rPr>
      </w:pPr>
    </w:p>
    <w:p w:rsidR="00AB5067" w:rsidRPr="00FF3703" w:rsidRDefault="009B44B0" w:rsidP="00EF4E60">
      <w:pPr>
        <w:numPr>
          <w:ins w:id="324" w:author="Joshua Vogelstein" w:date="2010-10-15T15:03:00Z"/>
        </w:numPr>
        <w:rPr>
          <w:ins w:id="325" w:author="Joshua Vogelstein" w:date="2010-10-15T15:11:00Z"/>
          <w:sz w:val="20"/>
          <w:rPrChange w:id="326" w:author="joshua" w:date="2010-10-15T20:17:00Z">
            <w:rPr>
              <w:ins w:id="327" w:author="Joshua Vogelstein" w:date="2010-10-15T15:11:00Z"/>
            </w:rPr>
          </w:rPrChange>
        </w:rPr>
      </w:pPr>
      <w:ins w:id="328" w:author="Joshua Vogelstein" w:date="2010-10-15T15:03:00Z">
        <w:r w:rsidRPr="00FF3703">
          <w:rPr>
            <w:sz w:val="20"/>
            <w:rPrChange w:id="329" w:author="joshua" w:date="2010-10-15T20:17:00Z">
              <w:rPr/>
            </w:rPrChange>
          </w:rPr>
          <w:t xml:space="preserve">Once the data is collected, stored efficiently, and annotated, dedicated software and potentially hardware will be used to simulate the human brain. </w:t>
        </w:r>
      </w:ins>
      <w:ins w:id="330" w:author="Joshua Vogelstein" w:date="2010-10-15T15:10:00Z">
        <w:r w:rsidR="00AB5067" w:rsidRPr="00FF3703">
          <w:rPr>
            <w:sz w:val="20"/>
            <w:rPrChange w:id="331" w:author="joshua" w:date="2010-10-15T20:17:00Z">
              <w:rPr/>
            </w:rPrChange>
          </w:rPr>
          <w:t xml:space="preserve"> </w:t>
        </w:r>
      </w:ins>
      <w:ins w:id="332" w:author="Joshua Vogelstein" w:date="2010-10-15T15:14:00Z">
        <w:r w:rsidR="00AB5067" w:rsidRPr="00FF3703">
          <w:rPr>
            <w:sz w:val="20"/>
            <w:rPrChange w:id="333" w:author="joshua" w:date="2010-10-15T20:17:00Z">
              <w:rPr/>
            </w:rPrChange>
          </w:rPr>
          <w:t xml:space="preserve">While the jury is still out on whether large-scale brain simulations are best implemented on dedicated chips, </w:t>
        </w:r>
      </w:ins>
      <w:ins w:id="334" w:author="Joshua Vogelstein" w:date="2010-10-15T15:15:00Z">
        <w:r w:rsidR="00AB5067" w:rsidRPr="00FF3703">
          <w:rPr>
            <w:sz w:val="20"/>
            <w:rPrChange w:id="335" w:author="joshua" w:date="2010-10-15T20:17:00Z">
              <w:rPr/>
            </w:rPrChange>
          </w:rPr>
          <w:t>s</w:t>
        </w:r>
      </w:ins>
      <w:ins w:id="336" w:author="Joshua Vogelstein" w:date="2010-10-15T15:11:00Z">
        <w:r w:rsidR="00AB5067" w:rsidRPr="00FF3703">
          <w:rPr>
            <w:sz w:val="20"/>
            <w:rPrChange w:id="337" w:author="joshua" w:date="2010-10-15T20:17:00Z">
              <w:rPr/>
            </w:rPrChange>
          </w:rPr>
          <w:t xml:space="preserve">everal of the current state-of-the-art in large-scale brain simulations </w:t>
        </w:r>
      </w:ins>
      <w:ins w:id="338" w:author="Joshua Vogelstein" w:date="2010-10-15T15:12:00Z">
        <w:r w:rsidR="00AB5067" w:rsidRPr="00FF3703">
          <w:rPr>
            <w:sz w:val="20"/>
            <w:rPrChange w:id="339" w:author="joshua" w:date="2010-10-15T20:17:00Z">
              <w:rPr/>
            </w:rPrChange>
          </w:rPr>
          <w:t xml:space="preserve">utilize massively parallel chips.  </w:t>
        </w:r>
      </w:ins>
      <w:ins w:id="340" w:author="Joshua Vogelstein" w:date="2010-10-15T15:15:00Z">
        <w:r w:rsidR="00AB5067" w:rsidRPr="00FF3703">
          <w:rPr>
            <w:sz w:val="20"/>
            <w:rPrChange w:id="341" w:author="joshua" w:date="2010-10-15T20:17:00Z">
              <w:rPr/>
            </w:rPrChange>
          </w:rPr>
          <w:t xml:space="preserve">In our work towards this goal, we have designed dynamically reconfigurable silicon chips, such that </w:t>
        </w:r>
      </w:ins>
      <w:ins w:id="342" w:author="Joshua Vogelstein" w:date="2010-10-15T15:16:00Z">
        <w:r w:rsidR="002C499A" w:rsidRPr="00FF3703">
          <w:rPr>
            <w:sz w:val="20"/>
            <w:rPrChange w:id="343" w:author="joshua" w:date="2010-10-15T20:17:00Z">
              <w:rPr/>
            </w:rPrChange>
          </w:rPr>
          <w:t xml:space="preserve">connectivity can be programmed into the chip, as more information comes online [10].  </w:t>
        </w:r>
      </w:ins>
    </w:p>
    <w:p w:rsidR="009B44B0" w:rsidRPr="00FF3703" w:rsidDel="002C499A" w:rsidRDefault="009B44B0" w:rsidP="00EF4E60">
      <w:pPr>
        <w:numPr>
          <w:ins w:id="344" w:author="Joshua Vogelstein" w:date="2010-10-15T15:11:00Z"/>
        </w:numPr>
        <w:rPr>
          <w:del w:id="345" w:author="Joshua Vogelstein" w:date="2010-10-15T15:16:00Z"/>
          <w:sz w:val="20"/>
          <w:rPrChange w:id="346" w:author="joshua" w:date="2010-10-15T20:17:00Z">
            <w:rPr>
              <w:del w:id="347" w:author="Joshua Vogelstein" w:date="2010-10-15T15:16:00Z"/>
            </w:rPr>
          </w:rPrChange>
        </w:rPr>
      </w:pPr>
    </w:p>
    <w:p w:rsidR="00282DC0" w:rsidRPr="00FF3703" w:rsidRDefault="00282DC0" w:rsidP="00282DC0">
      <w:pPr>
        <w:rPr>
          <w:sz w:val="20"/>
          <w:rPrChange w:id="348" w:author="joshua" w:date="2010-10-15T20:17:00Z">
            <w:rPr/>
          </w:rPrChange>
        </w:rPr>
      </w:pPr>
    </w:p>
    <w:p w:rsidR="00282DC0" w:rsidRPr="00FF3703" w:rsidRDefault="00FD3150" w:rsidP="00282DC0">
      <w:pPr>
        <w:rPr>
          <w:sz w:val="20"/>
          <w:rPrChange w:id="349" w:author="joshua" w:date="2010-10-15T20:17:00Z">
            <w:rPr/>
          </w:rPrChange>
        </w:rPr>
      </w:pPr>
      <w:r w:rsidRPr="00FF3703">
        <w:rPr>
          <w:sz w:val="20"/>
          <w:rPrChange w:id="350" w:author="joshua" w:date="2010-10-15T20:17:00Z">
            <w:rPr/>
          </w:rPrChange>
        </w:rPr>
        <w:t>Although there is much work yet to be done, we are on the verge of a revolution in brain science, poised for the first time to see real biological neural networks and understand brain function at most fundamental leve</w:t>
      </w:r>
      <w:r w:rsidR="00932728" w:rsidRPr="00FF3703">
        <w:rPr>
          <w:sz w:val="20"/>
          <w:rPrChange w:id="351" w:author="joshua" w:date="2010-10-15T20:17:00Z">
            <w:rPr/>
          </w:rPrChange>
        </w:rPr>
        <w:t>l.  This information will</w:t>
      </w:r>
      <w:r w:rsidRPr="00FF3703">
        <w:rPr>
          <w:sz w:val="20"/>
          <w:rPrChange w:id="352" w:author="joshua" w:date="2010-10-15T20:17:00Z">
            <w:rPr/>
          </w:rPrChange>
        </w:rPr>
        <w:t xml:space="preserve"> affect many fields of scientific inquiry and lead to countless new technologies including the first machines with true artificial intelligence, powerful neuromimetic computing systems, and </w:t>
      </w:r>
      <w:del w:id="353" w:author="joshua" w:date="2010-10-15T20:00:00Z">
        <w:r w:rsidRPr="00FF3703" w:rsidDel="00D3167C">
          <w:rPr>
            <w:sz w:val="20"/>
            <w:rPrChange w:id="354" w:author="joshua" w:date="2010-10-15T20:17:00Z">
              <w:rPr/>
            </w:rPrChange>
          </w:rPr>
          <w:delText xml:space="preserve">perhaps even </w:delText>
        </w:r>
      </w:del>
      <w:r w:rsidRPr="00FF3703">
        <w:rPr>
          <w:sz w:val="20"/>
          <w:rPrChange w:id="355" w:author="joshua" w:date="2010-10-15T20:17:00Z">
            <w:rPr/>
          </w:rPrChange>
        </w:rPr>
        <w:t xml:space="preserve">the first </w:t>
      </w:r>
      <w:r w:rsidR="00282DC0" w:rsidRPr="00FF3703">
        <w:rPr>
          <w:sz w:val="20"/>
          <w:rPrChange w:id="356" w:author="joshua" w:date="2010-10-15T20:17:00Z">
            <w:rPr/>
          </w:rPrChange>
        </w:rPr>
        <w:t xml:space="preserve">biofidelic </w:t>
      </w:r>
      <w:del w:id="357" w:author="joshua" w:date="2010-10-15T20:00:00Z">
        <w:r w:rsidR="00282DC0" w:rsidRPr="00FF3703" w:rsidDel="00D3167C">
          <w:rPr>
            <w:sz w:val="20"/>
            <w:rPrChange w:id="358" w:author="joshua" w:date="2010-10-15T20:17:00Z">
              <w:rPr/>
            </w:rPrChange>
          </w:rPr>
          <w:delText xml:space="preserve">simulation of a </w:delText>
        </w:r>
      </w:del>
      <w:r w:rsidR="00282DC0" w:rsidRPr="00FF3703">
        <w:rPr>
          <w:sz w:val="20"/>
          <w:rPrChange w:id="359" w:author="joshua" w:date="2010-10-15T20:17:00Z">
            <w:rPr/>
          </w:rPrChange>
        </w:rPr>
        <w:t>human brain</w:t>
      </w:r>
      <w:ins w:id="360" w:author="joshua" w:date="2010-10-15T20:00:00Z">
        <w:r w:rsidR="00D3167C" w:rsidRPr="00FF3703">
          <w:rPr>
            <w:sz w:val="20"/>
            <w:rPrChange w:id="361" w:author="joshua" w:date="2010-10-15T20:17:00Z">
              <w:rPr/>
            </w:rPrChange>
          </w:rPr>
          <w:t xml:space="preserve"> emulation</w:t>
        </w:r>
      </w:ins>
      <w:commentRangeStart w:id="362"/>
      <w:r w:rsidR="00282DC0" w:rsidRPr="00FF3703">
        <w:rPr>
          <w:sz w:val="20"/>
          <w:rPrChange w:id="363" w:author="joshua" w:date="2010-10-15T20:17:00Z">
            <w:rPr/>
          </w:rPrChange>
        </w:rPr>
        <w:t xml:space="preserve">. </w:t>
      </w:r>
      <w:r w:rsidRPr="00FF3703">
        <w:rPr>
          <w:sz w:val="20"/>
          <w:rPrChange w:id="364" w:author="joshua" w:date="2010-10-15T20:17:00Z">
            <w:rPr/>
          </w:rPrChange>
        </w:rPr>
        <w:t xml:space="preserve"> </w:t>
      </w:r>
      <w:r w:rsidR="00282DC0" w:rsidRPr="00FF3703">
        <w:rPr>
          <w:sz w:val="20"/>
          <w:rPrChange w:id="365" w:author="joshua" w:date="2010-10-15T20:17:00Z">
            <w:rPr/>
          </w:rPrChange>
        </w:rPr>
        <w:t xml:space="preserve">Much like the sequencing the human genome allowed for </w:t>
      </w:r>
      <w:r w:rsidR="00932728" w:rsidRPr="00FF3703">
        <w:rPr>
          <w:sz w:val="20"/>
          <w:rPrChange w:id="366" w:author="joshua" w:date="2010-10-15T20:17:00Z">
            <w:rPr/>
          </w:rPrChange>
        </w:rPr>
        <w:t xml:space="preserve">rapid and unforeseen </w:t>
      </w:r>
      <w:r w:rsidR="00282DC0" w:rsidRPr="00FF3703">
        <w:rPr>
          <w:sz w:val="20"/>
          <w:rPrChange w:id="367" w:author="joshua" w:date="2010-10-15T20:17:00Z">
            <w:rPr/>
          </w:rPrChange>
        </w:rPr>
        <w:t>progress,</w:t>
      </w:r>
      <w:ins w:id="368" w:author="joshua" w:date="2010-10-15T20:00:00Z">
        <w:r w:rsidR="00D3167C" w:rsidRPr="00FF3703">
          <w:rPr>
            <w:sz w:val="20"/>
            <w:rPrChange w:id="369" w:author="joshua" w:date="2010-10-15T20:17:00Z">
              <w:rPr/>
            </w:rPrChange>
          </w:rPr>
          <w:t xml:space="preserve"> becoming a central tool</w:t>
        </w:r>
      </w:ins>
      <w:ins w:id="370" w:author="joshua" w:date="2010-10-15T20:01:00Z">
        <w:r w:rsidR="00D3167C" w:rsidRPr="00FF3703">
          <w:rPr>
            <w:sz w:val="20"/>
            <w:rPrChange w:id="371" w:author="joshua" w:date="2010-10-15T20:17:00Z">
              <w:rPr/>
            </w:rPrChange>
          </w:rPr>
          <w:t xml:space="preserve"> in genomics research, </w:t>
        </w:r>
      </w:ins>
      <w:r w:rsidR="00282DC0" w:rsidRPr="00FF3703">
        <w:rPr>
          <w:sz w:val="20"/>
          <w:rPrChange w:id="372" w:author="joshua" w:date="2010-10-15T20:17:00Z">
            <w:rPr/>
          </w:rPrChange>
        </w:rPr>
        <w:t xml:space="preserve"> determining the complete wiring diagram of a human brain could have a similar impact. </w:t>
      </w:r>
      <w:commentRangeEnd w:id="362"/>
      <w:ins w:id="373" w:author="joshua" w:date="2010-10-15T20:02:00Z">
        <w:r w:rsidR="00D3167C" w:rsidRPr="00FF3703">
          <w:rPr>
            <w:sz w:val="20"/>
            <w:rPrChange w:id="374" w:author="joshua" w:date="2010-10-15T20:17:00Z">
              <w:rPr/>
            </w:rPrChange>
          </w:rPr>
          <w:t xml:space="preserve">At a minimum, it will provide constraints on the kinds of networks typical of human brain circuits, </w:t>
        </w:r>
      </w:ins>
      <w:ins w:id="375" w:author="joshua" w:date="2010-10-15T20:03:00Z">
        <w:r w:rsidR="00D3167C" w:rsidRPr="00FF3703">
          <w:rPr>
            <w:sz w:val="20"/>
            <w:rPrChange w:id="376" w:author="joshua" w:date="2010-10-15T20:17:00Z">
              <w:rPr/>
            </w:rPrChange>
          </w:rPr>
          <w:t xml:space="preserve">upon </w:t>
        </w:r>
      </w:ins>
      <w:ins w:id="377" w:author="joshua" w:date="2010-10-15T20:02:00Z">
        <w:r w:rsidR="00D3167C" w:rsidRPr="00FF3703">
          <w:rPr>
            <w:sz w:val="20"/>
            <w:rPrChange w:id="378" w:author="joshua" w:date="2010-10-15T20:17:00Z">
              <w:rPr/>
            </w:rPrChange>
          </w:rPr>
          <w:t>which neuroanatomists, systems neuroscientists, and cognitive scientists can build new theories of brain operation and function.</w:t>
        </w:r>
      </w:ins>
      <w:r w:rsidR="00F6360B" w:rsidRPr="00FF3703">
        <w:rPr>
          <w:rStyle w:val="CommentReference"/>
          <w:vanish/>
          <w:sz w:val="20"/>
          <w:rPrChange w:id="379" w:author="joshua" w:date="2010-10-15T20:17:00Z">
            <w:rPr>
              <w:rStyle w:val="CommentReference"/>
              <w:vanish/>
            </w:rPr>
          </w:rPrChange>
        </w:rPr>
        <w:commentReference w:id="362"/>
      </w:r>
      <w:r w:rsidR="00282DC0" w:rsidRPr="00FF3703">
        <w:rPr>
          <w:sz w:val="20"/>
          <w:rPrChange w:id="380" w:author="joshua" w:date="2010-10-15T20:17:00Z">
            <w:rPr/>
          </w:rPrChange>
        </w:rPr>
        <w:t xml:space="preserve"> We are curr</w:t>
      </w:r>
      <w:r w:rsidR="00932728" w:rsidRPr="00FF3703">
        <w:rPr>
          <w:sz w:val="20"/>
          <w:rPrChange w:id="381" w:author="joshua" w:date="2010-10-15T20:17:00Z">
            <w:rPr/>
          </w:rPrChange>
        </w:rPr>
        <w:t xml:space="preserve">ently at the forefront of these </w:t>
      </w:r>
      <w:r w:rsidR="00282DC0" w:rsidRPr="00FF3703">
        <w:rPr>
          <w:sz w:val="20"/>
          <w:rPrChange w:id="382" w:author="joshua" w:date="2010-10-15T20:17:00Z">
            <w:rPr/>
          </w:rPrChange>
        </w:rPr>
        <w:t>developments</w:t>
      </w:r>
      <w:r w:rsidR="00932728" w:rsidRPr="00FF3703">
        <w:rPr>
          <w:sz w:val="20"/>
          <w:rPrChange w:id="383" w:author="joshua" w:date="2010-10-15T20:17:00Z">
            <w:rPr/>
          </w:rPrChange>
        </w:rPr>
        <w:t xml:space="preserve"> and will soon start to reap the benefits of this new knowledge</w:t>
      </w:r>
      <w:r w:rsidR="00282DC0" w:rsidRPr="00FF3703">
        <w:rPr>
          <w:sz w:val="20"/>
          <w:rPrChange w:id="384" w:author="joshua" w:date="2010-10-15T20:17:00Z">
            <w:rPr/>
          </w:rPrChange>
        </w:rPr>
        <w:t>.</w:t>
      </w:r>
    </w:p>
    <w:p w:rsidR="00282DC0" w:rsidRPr="0094466A" w:rsidRDefault="00282DC0" w:rsidP="00282DC0"/>
    <w:p w:rsidR="0094466A" w:rsidRPr="00FF3703" w:rsidRDefault="0094466A">
      <w:pPr>
        <w:numPr>
          <w:ins w:id="385" w:author="Joshua Vogelstein" w:date="2010-10-15T10:49:00Z"/>
        </w:numPr>
        <w:rPr>
          <w:ins w:id="386" w:author="Joshua Vogelstein" w:date="2010-10-15T10:49:00Z"/>
          <w:color w:val="000000" w:themeColor="text1"/>
          <w:sz w:val="20"/>
          <w:u w:color="000000" w:themeColor="text1"/>
          <w:rPrChange w:id="387" w:author="joshua" w:date="2010-10-15T20:17:00Z">
            <w:rPr>
              <w:ins w:id="388" w:author="Joshua Vogelstein" w:date="2010-10-15T10:49:00Z"/>
              <w:u w:color="000000" w:themeColor="text1"/>
            </w:rPr>
          </w:rPrChange>
        </w:rPr>
      </w:pPr>
      <w:ins w:id="389" w:author="Joshua Vogelstein" w:date="2010-10-15T10:49:00Z">
        <w:r w:rsidRPr="00FF3703">
          <w:rPr>
            <w:color w:val="000000" w:themeColor="text1"/>
            <w:sz w:val="20"/>
            <w:u w:color="000000" w:themeColor="text1"/>
            <w:rPrChange w:id="390" w:author="joshua" w:date="2010-10-15T20:17:00Z">
              <w:rPr>
                <w:u w:color="000000" w:themeColor="text1"/>
              </w:rPr>
            </w:rPrChange>
          </w:rPr>
          <w:t xml:space="preserve">[1] </w:t>
        </w:r>
        <w:r w:rsidR="003B4F18" w:rsidRPr="00FF3703">
          <w:rPr>
            <w:color w:val="000000" w:themeColor="text1"/>
            <w:sz w:val="20"/>
            <w:u w:color="000000" w:themeColor="text1"/>
            <w:rPrChange w:id="391" w:author="joshua" w:date="2010-10-15T20:17:00Z">
              <w:rPr>
                <w:u w:color="000000" w:themeColor="text1"/>
              </w:rPr>
            </w:rPrChange>
          </w:rPr>
          <w:t xml:space="preserve">von Waldeyer-Hartz, H. W. G. Ueber einige neuere Forschungen im Gebiete der Anatomie des Centralnervensystems. </w:t>
        </w:r>
        <w:r w:rsidR="003B4F18" w:rsidRPr="00FF3703">
          <w:rPr>
            <w:rStyle w:val="Emphasis"/>
            <w:color w:val="000000" w:themeColor="text1"/>
            <w:sz w:val="20"/>
            <w:u w:color="000000" w:themeColor="text1"/>
            <w:rPrChange w:id="392" w:author="joshua" w:date="2010-10-15T20:17:00Z">
              <w:rPr>
                <w:rStyle w:val="Emphasis"/>
                <w:u w:color="000000" w:themeColor="text1"/>
              </w:rPr>
            </w:rPrChange>
          </w:rPr>
          <w:t xml:space="preserve">Deutsche medicinische Wochenschrift, </w:t>
        </w:r>
        <w:r w:rsidR="003B4F18" w:rsidRPr="00FF3703">
          <w:rPr>
            <w:color w:val="000000" w:themeColor="text1"/>
            <w:sz w:val="20"/>
            <w:u w:color="000000" w:themeColor="text1"/>
            <w:rPrChange w:id="393" w:author="joshua" w:date="2010-10-15T20:17:00Z">
              <w:rPr>
                <w:u w:color="000000" w:themeColor="text1"/>
              </w:rPr>
            </w:rPrChange>
          </w:rPr>
          <w:t>1891.</w:t>
        </w:r>
      </w:ins>
    </w:p>
    <w:p w:rsidR="0094466A" w:rsidRPr="00FF3703" w:rsidRDefault="003B4F18">
      <w:pPr>
        <w:numPr>
          <w:ins w:id="394" w:author="Joshua Vogelstein" w:date="2010-10-15T10:49:00Z"/>
        </w:numPr>
        <w:rPr>
          <w:ins w:id="395" w:author="Joshua Vogelstein" w:date="2010-10-15T10:54:00Z"/>
          <w:color w:val="000000" w:themeColor="text1"/>
          <w:sz w:val="20"/>
          <w:u w:color="000000" w:themeColor="text1"/>
          <w:rPrChange w:id="396" w:author="joshua" w:date="2010-10-15T20:17:00Z">
            <w:rPr>
              <w:ins w:id="397" w:author="Joshua Vogelstein" w:date="2010-10-15T10:54:00Z"/>
              <w:color w:val="000000"/>
            </w:rPr>
          </w:rPrChange>
        </w:rPr>
      </w:pPr>
      <w:ins w:id="398" w:author="Joshua Vogelstein" w:date="2010-10-15T10:49:00Z">
        <w:r w:rsidRPr="00FF3703">
          <w:rPr>
            <w:color w:val="000000" w:themeColor="text1"/>
            <w:sz w:val="20"/>
            <w:u w:color="000000" w:themeColor="text1"/>
            <w:rPrChange w:id="399" w:author="joshua" w:date="2010-10-15T20:17:00Z">
              <w:rPr>
                <w:rFonts w:ascii="Arial" w:hAnsi="Arial"/>
                <w:b/>
                <w:i/>
              </w:rPr>
            </w:rPrChange>
          </w:rPr>
          <w:t>[2]</w:t>
        </w:r>
      </w:ins>
      <w:ins w:id="400" w:author="Joshua Vogelstein" w:date="2010-10-15T10:53:00Z">
        <w:r w:rsidRPr="00FF3703">
          <w:rPr>
            <w:color w:val="000000" w:themeColor="text1"/>
            <w:sz w:val="20"/>
            <w:u w:color="000000" w:themeColor="text1"/>
            <w:rPrChange w:id="401" w:author="joshua" w:date="2010-10-15T20:17:00Z">
              <w:rPr>
                <w:rFonts w:ascii="Arial" w:hAnsi="Arial"/>
                <w:i/>
              </w:rPr>
            </w:rPrChange>
          </w:rPr>
          <w:t xml:space="preserve"> Golgi, C. On the structure of the brain grey matter. </w:t>
        </w:r>
        <w:r w:rsidRPr="00FF3703">
          <w:rPr>
            <w:i/>
            <w:color w:val="000000" w:themeColor="text1"/>
            <w:sz w:val="20"/>
            <w:u w:color="000000" w:themeColor="text1"/>
            <w:rPrChange w:id="402" w:author="joshua" w:date="2010-10-15T20:17:00Z">
              <w:rPr>
                <w:rFonts w:ascii="Verdana" w:hAnsi="Verdana"/>
                <w:i/>
                <w:color w:val="000000"/>
                <w:sz w:val="15"/>
              </w:rPr>
            </w:rPrChange>
          </w:rPr>
          <w:t>Gazzetta Medica Italiana</w:t>
        </w:r>
        <w:del w:id="403" w:author="joshua" w:date="2010-10-15T20:10:00Z">
          <w:r w:rsidRPr="00FF3703" w:rsidDel="00925626">
            <w:rPr>
              <w:color w:val="000000" w:themeColor="text1"/>
              <w:sz w:val="20"/>
              <w:u w:color="000000" w:themeColor="text1"/>
              <w:rPrChange w:id="404" w:author="joshua" w:date="2010-10-15T20:17:00Z">
                <w:rPr>
                  <w:rFonts w:ascii="Verdana" w:hAnsi="Verdana"/>
                  <w:i/>
                  <w:color w:val="000000"/>
                  <w:sz w:val="15"/>
                </w:rPr>
              </w:rPrChange>
            </w:rPr>
            <w:delText xml:space="preserve"> lombarda</w:delText>
          </w:r>
        </w:del>
        <w:r w:rsidRPr="00FF3703">
          <w:rPr>
            <w:color w:val="000000" w:themeColor="text1"/>
            <w:sz w:val="20"/>
            <w:u w:color="000000" w:themeColor="text1"/>
            <w:rPrChange w:id="405" w:author="joshua" w:date="2010-10-15T20:17:00Z">
              <w:rPr>
                <w:rFonts w:ascii="Verdana" w:hAnsi="Verdana"/>
                <w:i/>
                <w:color w:val="000000"/>
                <w:sz w:val="15"/>
              </w:rPr>
            </w:rPrChange>
          </w:rPr>
          <w:t>, 1873, 6: 244-246.</w:t>
        </w:r>
      </w:ins>
    </w:p>
    <w:p w:rsidR="00E06F22" w:rsidRPr="00FF3703" w:rsidRDefault="0094466A" w:rsidP="00E06F22">
      <w:pPr>
        <w:numPr>
          <w:ins w:id="406" w:author="Joshua Vogelstein" w:date="2010-10-15T10:57:00Z"/>
        </w:numPr>
        <w:rPr>
          <w:ins w:id="407" w:author="Joshua Vogelstein" w:date="2010-10-15T10:57:00Z"/>
          <w:color w:val="000000" w:themeColor="text1"/>
          <w:sz w:val="20"/>
          <w:szCs w:val="20"/>
          <w:u w:color="000000" w:themeColor="text1"/>
          <w:rPrChange w:id="408" w:author="joshua" w:date="2010-10-15T20:17:00Z">
            <w:rPr>
              <w:ins w:id="409" w:author="Joshua Vogelstein" w:date="2010-10-15T10:57:00Z"/>
              <w:rFonts w:ascii="Times" w:hAnsi="Times"/>
              <w:sz w:val="20"/>
              <w:szCs w:val="20"/>
            </w:rPr>
          </w:rPrChange>
        </w:rPr>
      </w:pPr>
      <w:ins w:id="410" w:author="Joshua Vogelstein" w:date="2010-10-15T10:54:00Z">
        <w:r w:rsidRPr="00FF3703">
          <w:rPr>
            <w:color w:val="000000" w:themeColor="text1"/>
            <w:sz w:val="20"/>
            <w:u w:color="000000" w:themeColor="text1"/>
            <w:rPrChange w:id="411" w:author="joshua" w:date="2010-10-15T20:17:00Z">
              <w:rPr>
                <w:color w:val="000000"/>
              </w:rPr>
            </w:rPrChange>
          </w:rPr>
          <w:t>[3]</w:t>
        </w:r>
      </w:ins>
      <w:ins w:id="412" w:author="Joshua Vogelstein" w:date="2010-10-15T10:57:00Z">
        <w:r w:rsidR="00E06F22" w:rsidRPr="00FF3703">
          <w:rPr>
            <w:color w:val="000000" w:themeColor="text1"/>
            <w:sz w:val="20"/>
            <w:u w:color="000000" w:themeColor="text1"/>
            <w:rPrChange w:id="413" w:author="joshua" w:date="2010-10-15T20:17:00Z">
              <w:rPr>
                <w:color w:val="000000"/>
              </w:rPr>
            </w:rPrChange>
          </w:rPr>
          <w:t xml:space="preserve"> Nissl, F. Ueber eine neue Untersuchungsmethode des Centralorgans zur Feststellung der Localisation der Nervenzellen.</w:t>
        </w:r>
      </w:ins>
      <w:ins w:id="414" w:author="joshua" w:date="2010-10-15T20:10:00Z">
        <w:r w:rsidR="00925626" w:rsidRPr="00FF3703">
          <w:rPr>
            <w:color w:val="000000" w:themeColor="text1"/>
            <w:sz w:val="20"/>
            <w:u w:color="000000" w:themeColor="text1"/>
            <w:rPrChange w:id="415" w:author="joshua" w:date="2010-10-15T20:17:00Z">
              <w:rPr>
                <w:color w:val="000000" w:themeColor="text1"/>
                <w:u w:color="000000" w:themeColor="text1"/>
              </w:rPr>
            </w:rPrChange>
          </w:rPr>
          <w:t xml:space="preserve"> </w:t>
        </w:r>
      </w:ins>
      <w:ins w:id="416" w:author="Joshua Vogelstein" w:date="2010-10-15T10:57:00Z">
        <w:del w:id="417" w:author="joshua" w:date="2010-10-15T20:10:00Z">
          <w:r w:rsidR="00E06F22" w:rsidRPr="00FF3703" w:rsidDel="00925626">
            <w:rPr>
              <w:i/>
              <w:color w:val="000000" w:themeColor="text1"/>
              <w:sz w:val="20"/>
              <w:u w:color="000000" w:themeColor="text1"/>
              <w:rPrChange w:id="418" w:author="joshua" w:date="2010-10-15T20:17:00Z">
                <w:rPr>
                  <w:rFonts w:ascii="Verdana" w:hAnsi="Verdana"/>
                  <w:i/>
                  <w:color w:val="000000"/>
                  <w:sz w:val="17"/>
                </w:rPr>
              </w:rPrChange>
            </w:rPr>
            <w:delText> </w:delText>
          </w:r>
          <w:r w:rsidR="00E06F22" w:rsidRPr="00FF3703" w:rsidDel="00925626">
            <w:rPr>
              <w:i/>
              <w:color w:val="000000" w:themeColor="text1"/>
              <w:sz w:val="20"/>
              <w:szCs w:val="17"/>
              <w:u w:color="000000" w:themeColor="text1"/>
              <w:rPrChange w:id="419" w:author="joshua" w:date="2010-10-15T20:17:00Z">
                <w:rPr>
                  <w:rFonts w:ascii="Verdana" w:hAnsi="Verdana"/>
                  <w:color w:val="000000"/>
                  <w:sz w:val="17"/>
                  <w:szCs w:val="17"/>
                </w:rPr>
              </w:rPrChange>
            </w:rPr>
            <w:br/>
          </w:r>
        </w:del>
        <w:r w:rsidR="00E06F22" w:rsidRPr="00FF3703">
          <w:rPr>
            <w:i/>
            <w:color w:val="000000" w:themeColor="text1"/>
            <w:sz w:val="20"/>
            <w:u w:color="000000" w:themeColor="text1"/>
            <w:rPrChange w:id="420" w:author="joshua" w:date="2010-10-15T20:17:00Z">
              <w:rPr>
                <w:rFonts w:ascii="Verdana" w:hAnsi="Verdana"/>
                <w:color w:val="000000"/>
                <w:sz w:val="17"/>
              </w:rPr>
            </w:rPrChange>
          </w:rPr>
          <w:t>Neurologisches Centralblatt</w:t>
        </w:r>
        <w:del w:id="421" w:author="joshua" w:date="2010-10-15T20:11:00Z">
          <w:r w:rsidR="00E06F22" w:rsidRPr="00FF3703" w:rsidDel="00925626">
            <w:rPr>
              <w:color w:val="000000" w:themeColor="text1"/>
              <w:sz w:val="20"/>
              <w:u w:color="000000" w:themeColor="text1"/>
              <w:rPrChange w:id="422" w:author="joshua" w:date="2010-10-15T20:17:00Z">
                <w:rPr>
                  <w:rFonts w:ascii="Verdana" w:hAnsi="Verdana"/>
                  <w:color w:val="000000"/>
                  <w:sz w:val="17"/>
                </w:rPr>
              </w:rPrChange>
            </w:rPr>
            <w:delText>, Leipzig</w:delText>
          </w:r>
        </w:del>
        <w:r w:rsidR="00E06F22" w:rsidRPr="00FF3703">
          <w:rPr>
            <w:color w:val="000000" w:themeColor="text1"/>
            <w:sz w:val="20"/>
            <w:u w:color="000000" w:themeColor="text1"/>
            <w:rPrChange w:id="423" w:author="joshua" w:date="2010-10-15T20:17:00Z">
              <w:rPr>
                <w:rFonts w:ascii="Verdana" w:hAnsi="Verdana"/>
                <w:color w:val="000000"/>
                <w:sz w:val="17"/>
              </w:rPr>
            </w:rPrChange>
          </w:rPr>
          <w:t>, 1894, 13: 507-508.</w:t>
        </w:r>
      </w:ins>
    </w:p>
    <w:p w:rsidR="0094466A" w:rsidRPr="00FF3703" w:rsidRDefault="00E06F22">
      <w:pPr>
        <w:numPr>
          <w:ins w:id="424" w:author="Joshua Vogelstein" w:date="2010-10-15T10:54:00Z"/>
        </w:numPr>
        <w:rPr>
          <w:ins w:id="425" w:author="Joshua Vogelstein" w:date="2010-10-15T10:49:00Z"/>
          <w:color w:val="000000" w:themeColor="text1"/>
          <w:sz w:val="20"/>
          <w:szCs w:val="20"/>
          <w:u w:color="000000" w:themeColor="text1"/>
          <w:rPrChange w:id="426" w:author="joshua" w:date="2010-10-15T20:17:00Z">
            <w:rPr>
              <w:ins w:id="427" w:author="Joshua Vogelstein" w:date="2010-10-15T10:49:00Z"/>
              <w:szCs w:val="20"/>
            </w:rPr>
          </w:rPrChange>
        </w:rPr>
      </w:pPr>
      <w:ins w:id="428" w:author="Joshua Vogelstein" w:date="2010-10-15T10:57:00Z">
        <w:r w:rsidRPr="00FF3703">
          <w:rPr>
            <w:color w:val="000000" w:themeColor="text1"/>
            <w:sz w:val="20"/>
            <w:szCs w:val="20"/>
            <w:u w:color="000000" w:themeColor="text1"/>
            <w:rPrChange w:id="429" w:author="joshua" w:date="2010-10-15T20:17:00Z">
              <w:rPr>
                <w:szCs w:val="20"/>
              </w:rPr>
            </w:rPrChange>
          </w:rPr>
          <w:t>[4]</w:t>
        </w:r>
      </w:ins>
      <w:ins w:id="430" w:author="Joshua Vogelstein" w:date="2010-10-15T11:08:00Z">
        <w:r w:rsidR="00F95125" w:rsidRPr="00FF3703">
          <w:rPr>
            <w:rStyle w:val="apple-style-span"/>
            <w:color w:val="000000" w:themeColor="text1"/>
            <w:sz w:val="20"/>
            <w:szCs w:val="17"/>
            <w:u w:color="000000" w:themeColor="text1"/>
            <w:rPrChange w:id="431" w:author="joshua" w:date="2010-10-15T20:17:00Z">
              <w:rPr>
                <w:rStyle w:val="apple-style-span"/>
                <w:rFonts w:ascii="Helvetica" w:hAnsi="Helvetica"/>
                <w:color w:val="000000"/>
                <w:sz w:val="17"/>
                <w:szCs w:val="17"/>
              </w:rPr>
            </w:rPrChange>
          </w:rPr>
          <w:t xml:space="preserve"> </w:t>
        </w:r>
        <w:r w:rsidR="00F95125" w:rsidRPr="00FF3703">
          <w:rPr>
            <w:color w:val="000000" w:themeColor="text1"/>
            <w:sz w:val="20"/>
            <w:u w:color="000000" w:themeColor="text1"/>
            <w:rPrChange w:id="432" w:author="joshua" w:date="2010-10-15T20:17:00Z">
              <w:rPr>
                <w:rFonts w:ascii="Helvetica" w:hAnsi="Helvetica"/>
                <w:color w:val="000000"/>
                <w:sz w:val="17"/>
              </w:rPr>
            </w:rPrChange>
          </w:rPr>
          <w:t>Ramón y Cajal, Santiago. </w:t>
        </w:r>
        <w:r w:rsidR="003B4F18" w:rsidRPr="00FF3703">
          <w:rPr>
            <w:color w:val="000000" w:themeColor="text1"/>
            <w:sz w:val="20"/>
            <w:u w:color="000000" w:themeColor="text1"/>
            <w:rPrChange w:id="433" w:author="joshua" w:date="2010-10-15T20:17:00Z">
              <w:rPr>
                <w:rFonts w:ascii="Helvetica" w:hAnsi="Helvetica"/>
                <w:color w:val="000000"/>
                <w:sz w:val="17"/>
              </w:rPr>
            </w:rPrChange>
          </w:rPr>
          <w:fldChar w:fldCharType="begin"/>
        </w:r>
        <w:r w:rsidR="00F95125" w:rsidRPr="00FF3703">
          <w:rPr>
            <w:color w:val="000000" w:themeColor="text1"/>
            <w:sz w:val="20"/>
            <w:u w:color="000000" w:themeColor="text1"/>
            <w:rPrChange w:id="434" w:author="joshua" w:date="2010-10-15T20:17:00Z">
              <w:rPr>
                <w:rFonts w:ascii="Helvetica" w:hAnsi="Helvetica"/>
                <w:color w:val="000000"/>
                <w:sz w:val="17"/>
              </w:rPr>
            </w:rPrChange>
          </w:rPr>
          <w:instrText xml:space="preserve"> HYPERLINK "http://books.google.com/books?id=2Dv-zWg89tsC" </w:instrText>
        </w:r>
        <w:r w:rsidR="003B4F18" w:rsidRPr="00FF3703">
          <w:rPr>
            <w:color w:val="000000" w:themeColor="text1"/>
            <w:sz w:val="20"/>
            <w:u w:color="000000" w:themeColor="text1"/>
            <w:rPrChange w:id="435" w:author="joshua" w:date="2010-10-15T20:17:00Z">
              <w:rPr>
                <w:rFonts w:ascii="Helvetica" w:hAnsi="Helvetica"/>
                <w:color w:val="000000"/>
                <w:sz w:val="17"/>
              </w:rPr>
            </w:rPrChange>
          </w:rPr>
          <w:fldChar w:fldCharType="separate"/>
        </w:r>
        <w:r w:rsidR="00F95125" w:rsidRPr="00FF3703">
          <w:rPr>
            <w:color w:val="000000" w:themeColor="text1"/>
            <w:sz w:val="20"/>
            <w:u w:color="000000" w:themeColor="text1"/>
            <w:rPrChange w:id="436" w:author="joshua" w:date="2010-10-15T20:17:00Z">
              <w:rPr>
                <w:rFonts w:ascii="Helvetica" w:hAnsi="Helvetica"/>
                <w:i/>
                <w:color w:val="3366BB"/>
                <w:sz w:val="17"/>
                <w:u w:val="single"/>
              </w:rPr>
            </w:rPrChange>
          </w:rPr>
          <w:t>Comparative Study of the Sensory Areas of the Human Cortex</w:t>
        </w:r>
        <w:r w:rsidR="003B4F18" w:rsidRPr="00FF3703">
          <w:rPr>
            <w:color w:val="000000" w:themeColor="text1"/>
            <w:sz w:val="20"/>
            <w:u w:color="000000" w:themeColor="text1"/>
            <w:rPrChange w:id="437" w:author="joshua" w:date="2010-10-15T20:17:00Z">
              <w:rPr>
                <w:rFonts w:ascii="Helvetica" w:hAnsi="Helvetica"/>
                <w:color w:val="000000"/>
                <w:sz w:val="17"/>
              </w:rPr>
            </w:rPrChange>
          </w:rPr>
          <w:fldChar w:fldCharType="end"/>
        </w:r>
        <w:r w:rsidR="00F95125" w:rsidRPr="00FF3703">
          <w:rPr>
            <w:color w:val="000000" w:themeColor="text1"/>
            <w:sz w:val="20"/>
            <w:u w:color="000000" w:themeColor="text1"/>
            <w:rPrChange w:id="438" w:author="joshua" w:date="2010-10-15T20:17:00Z">
              <w:rPr>
                <w:rFonts w:ascii="Helvetica" w:hAnsi="Helvetica"/>
                <w:color w:val="000000"/>
                <w:sz w:val="17"/>
              </w:rPr>
            </w:rPrChange>
          </w:rPr>
          <w:t>. Clark University, 1899.</w:t>
        </w:r>
      </w:ins>
    </w:p>
    <w:p w:rsidR="002959A3" w:rsidRPr="00FF3703" w:rsidRDefault="000A5C53" w:rsidP="002959A3">
      <w:pPr>
        <w:pStyle w:val="HTMLPreformatted"/>
        <w:numPr>
          <w:ins w:id="439" w:author="Joshua Vogelstein" w:date="2010-10-15T14:51:00Z"/>
        </w:numPr>
        <w:spacing w:before="2" w:after="2"/>
        <w:rPr>
          <w:ins w:id="440" w:author="Joshua Vogelstein" w:date="2010-10-15T14:51:00Z"/>
          <w:rFonts w:asciiTheme="minorHAnsi" w:hAnsiTheme="minorHAnsi"/>
          <w:color w:val="000000" w:themeColor="text1"/>
          <w:szCs w:val="27"/>
          <w:u w:color="000000" w:themeColor="text1"/>
          <w:rPrChange w:id="441" w:author="joshua" w:date="2010-10-15T20:17:00Z">
            <w:rPr>
              <w:ins w:id="442" w:author="Joshua Vogelstein" w:date="2010-10-15T14:51:00Z"/>
              <w:color w:val="000000"/>
              <w:szCs w:val="27"/>
            </w:rPr>
          </w:rPrChange>
        </w:rPr>
      </w:pPr>
      <w:r w:rsidRPr="00FF3703">
        <w:rPr>
          <w:rFonts w:asciiTheme="minorHAnsi" w:hAnsiTheme="minorHAnsi"/>
          <w:color w:val="000000" w:themeColor="text1"/>
          <w:u w:color="000000" w:themeColor="text1"/>
          <w:rPrChange w:id="443" w:author="joshua" w:date="2010-10-15T20:17:00Z">
            <w:rPr/>
          </w:rPrChange>
        </w:rPr>
        <w:t xml:space="preserve">[5] </w:t>
      </w:r>
      <w:ins w:id="444" w:author="Joshua Vogelstein" w:date="2010-10-15T14:51:00Z">
        <w:del w:id="445" w:author="joshua" w:date="2010-10-15T20:11:00Z">
          <w:r w:rsidR="002959A3" w:rsidRPr="00FF3703" w:rsidDel="00925626">
            <w:rPr>
              <w:rFonts w:asciiTheme="minorHAnsi" w:hAnsiTheme="minorHAnsi"/>
              <w:color w:val="000000" w:themeColor="text1"/>
              <w:szCs w:val="27"/>
              <w:u w:color="000000" w:themeColor="text1"/>
              <w:rPrChange w:id="446" w:author="joshua" w:date="2010-10-15T20:17:00Z">
                <w:rPr>
                  <w:color w:val="000000"/>
                  <w:szCs w:val="27"/>
                </w:rPr>
              </w:rPrChange>
            </w:rPr>
            <w:delText xml:space="preserve">. </w:delText>
          </w:r>
        </w:del>
        <w:r w:rsidR="002959A3" w:rsidRPr="00FF3703">
          <w:rPr>
            <w:rFonts w:asciiTheme="minorHAnsi" w:hAnsiTheme="minorHAnsi"/>
            <w:color w:val="000000" w:themeColor="text1"/>
            <w:szCs w:val="27"/>
            <w:u w:color="000000" w:themeColor="text1"/>
            <w:rPrChange w:id="447" w:author="joshua" w:date="2010-10-15T20:17:00Z">
              <w:rPr>
                <w:color w:val="000000"/>
                <w:szCs w:val="27"/>
              </w:rPr>
            </w:rPrChange>
          </w:rPr>
          <w:t>de Garis, H. and Shuo, C. and Goertzel, B. and Ruiting, L. A world survey of artificial brain projects Part I: Large-scale brain simulations</w:t>
        </w:r>
      </w:ins>
      <w:ins w:id="448" w:author="Joshua Vogelstein" w:date="2010-10-15T14:52:00Z">
        <w:r w:rsidR="002959A3" w:rsidRPr="00FF3703">
          <w:rPr>
            <w:rFonts w:asciiTheme="minorHAnsi" w:hAnsiTheme="minorHAnsi"/>
            <w:color w:val="000000" w:themeColor="text1"/>
            <w:szCs w:val="27"/>
            <w:u w:color="000000" w:themeColor="text1"/>
            <w:rPrChange w:id="449" w:author="joshua" w:date="2010-10-15T20:17:00Z">
              <w:rPr>
                <w:color w:val="000000"/>
                <w:szCs w:val="27"/>
              </w:rPr>
            </w:rPrChange>
          </w:rPr>
          <w:t xml:space="preserve">. </w:t>
        </w:r>
      </w:ins>
      <w:ins w:id="450" w:author="Joshua Vogelstein" w:date="2010-10-15T14:51:00Z">
        <w:r w:rsidR="002959A3" w:rsidRPr="00FF3703">
          <w:rPr>
            <w:rFonts w:asciiTheme="minorHAnsi" w:hAnsiTheme="minorHAnsi"/>
            <w:i/>
            <w:color w:val="000000" w:themeColor="text1"/>
            <w:szCs w:val="27"/>
            <w:u w:color="000000" w:themeColor="text1"/>
            <w:rPrChange w:id="451" w:author="joshua" w:date="2010-10-15T20:17:00Z">
              <w:rPr>
                <w:color w:val="000000"/>
                <w:szCs w:val="27"/>
              </w:rPr>
            </w:rPrChange>
          </w:rPr>
          <w:t>Neurocomputing</w:t>
        </w:r>
      </w:ins>
      <w:ins w:id="452" w:author="Joshua Vogelstein" w:date="2010-10-15T14:52:00Z">
        <w:r w:rsidR="002959A3" w:rsidRPr="00FF3703">
          <w:rPr>
            <w:rFonts w:asciiTheme="minorHAnsi" w:hAnsiTheme="minorHAnsi"/>
            <w:color w:val="000000" w:themeColor="text1"/>
            <w:szCs w:val="27"/>
            <w:u w:color="000000" w:themeColor="text1"/>
            <w:rPrChange w:id="453" w:author="joshua" w:date="2010-10-15T20:17:00Z">
              <w:rPr>
                <w:color w:val="000000"/>
                <w:szCs w:val="27"/>
              </w:rPr>
            </w:rPrChange>
          </w:rPr>
          <w:t>, in press.</w:t>
        </w:r>
      </w:ins>
    </w:p>
    <w:p w:rsidR="002959A3" w:rsidRPr="00FF3703" w:rsidDel="00925626" w:rsidRDefault="002959A3">
      <w:pPr>
        <w:rPr>
          <w:ins w:id="454" w:author="Joshua Vogelstein" w:date="2010-10-15T14:50:00Z"/>
          <w:del w:id="455" w:author="joshua" w:date="2010-10-15T20:07:00Z"/>
          <w:color w:val="000000" w:themeColor="text1"/>
          <w:sz w:val="20"/>
          <w:u w:color="000000" w:themeColor="text1"/>
          <w:rPrChange w:id="456" w:author="joshua" w:date="2010-10-15T20:17:00Z">
            <w:rPr>
              <w:ins w:id="457" w:author="Joshua Vogelstein" w:date="2010-10-15T14:50:00Z"/>
              <w:del w:id="458" w:author="joshua" w:date="2010-10-15T20:07:00Z"/>
            </w:rPr>
          </w:rPrChange>
        </w:rPr>
      </w:pPr>
    </w:p>
    <w:p w:rsidR="002959A3" w:rsidRPr="00FF3703" w:rsidDel="00925626" w:rsidRDefault="002959A3">
      <w:pPr>
        <w:numPr>
          <w:ins w:id="459" w:author="Joshua Vogelstein" w:date="2010-10-15T14:50:00Z"/>
        </w:numPr>
        <w:rPr>
          <w:ins w:id="460" w:author="Joshua Vogelstein" w:date="2010-10-15T14:50:00Z"/>
          <w:del w:id="461" w:author="joshua" w:date="2010-10-15T20:07:00Z"/>
          <w:color w:val="000000" w:themeColor="text1"/>
          <w:sz w:val="20"/>
          <w:u w:color="000000" w:themeColor="text1"/>
          <w:rPrChange w:id="462" w:author="joshua" w:date="2010-10-15T20:17:00Z">
            <w:rPr>
              <w:ins w:id="463" w:author="Joshua Vogelstein" w:date="2010-10-15T14:50:00Z"/>
              <w:del w:id="464" w:author="joshua" w:date="2010-10-15T20:07:00Z"/>
            </w:rPr>
          </w:rPrChange>
        </w:rPr>
      </w:pPr>
    </w:p>
    <w:p w:rsidR="000A5C53" w:rsidRPr="00FF3703" w:rsidRDefault="002959A3">
      <w:pPr>
        <w:numPr>
          <w:ins w:id="465" w:author="Joshua Vogelstein" w:date="2010-10-15T14:50:00Z"/>
        </w:numPr>
        <w:rPr>
          <w:color w:val="000000" w:themeColor="text1"/>
          <w:sz w:val="20"/>
          <w:u w:color="000000" w:themeColor="text1"/>
          <w:rPrChange w:id="466" w:author="joshua" w:date="2010-10-15T20:17:00Z">
            <w:rPr/>
          </w:rPrChange>
        </w:rPr>
      </w:pPr>
      <w:ins w:id="467" w:author="Joshua Vogelstein" w:date="2010-10-15T14:52:00Z">
        <w:r w:rsidRPr="00FF3703">
          <w:rPr>
            <w:rFonts w:cs="Courier"/>
            <w:color w:val="000000" w:themeColor="text1"/>
            <w:sz w:val="20"/>
            <w:szCs w:val="27"/>
            <w:u w:color="000000" w:themeColor="text1"/>
            <w:rPrChange w:id="468" w:author="joshua" w:date="2010-10-15T20:17:00Z">
              <w:rPr>
                <w:rFonts w:ascii="Courier" w:hAnsi="Courier" w:cs="Courier"/>
                <w:color w:val="000000"/>
                <w:sz w:val="20"/>
                <w:szCs w:val="27"/>
              </w:rPr>
            </w:rPrChange>
          </w:rPr>
          <w:t xml:space="preserve">[6] </w:t>
        </w:r>
      </w:ins>
      <w:ins w:id="469" w:author="Joshua Vogelstein" w:date="2010-10-15T11:09:00Z">
        <w:r w:rsidR="00F95125" w:rsidRPr="00FF3703">
          <w:rPr>
            <w:rFonts w:cs="Courier"/>
            <w:color w:val="000000" w:themeColor="text1"/>
            <w:sz w:val="20"/>
            <w:szCs w:val="27"/>
            <w:u w:color="000000" w:themeColor="text1"/>
            <w:rPrChange w:id="470" w:author="joshua" w:date="2010-10-15T20:17:00Z">
              <w:rPr>
                <w:rFonts w:ascii="Courier" w:hAnsi="Courier" w:cs="Courier"/>
                <w:color w:val="000000"/>
                <w:sz w:val="20"/>
                <w:szCs w:val="27"/>
              </w:rPr>
            </w:rPrChange>
          </w:rPr>
          <w:t>Denk, W. and Horstmann, H. Serial block-face scanning electron microscopy to reconstruct three-dimensional tissue nanostructure</w:t>
        </w:r>
        <w:r w:rsidR="00F95125" w:rsidRPr="00FF3703" w:rsidDel="00F95125">
          <w:rPr>
            <w:color w:val="000000" w:themeColor="text1"/>
            <w:sz w:val="20"/>
            <w:u w:color="000000" w:themeColor="text1"/>
            <w:rPrChange w:id="471" w:author="joshua" w:date="2010-10-15T20:17:00Z">
              <w:rPr/>
            </w:rPrChange>
          </w:rPr>
          <w:t xml:space="preserve"> </w:t>
        </w:r>
        <w:r w:rsidR="00F95125" w:rsidRPr="00FF3703">
          <w:rPr>
            <w:color w:val="000000" w:themeColor="text1"/>
            <w:sz w:val="20"/>
            <w:u w:color="000000" w:themeColor="text1"/>
            <w:rPrChange w:id="472" w:author="joshua" w:date="2010-10-15T20:17:00Z">
              <w:rPr/>
            </w:rPrChange>
          </w:rPr>
          <w:t xml:space="preserve">. </w:t>
        </w:r>
        <w:r w:rsidR="00F95125" w:rsidRPr="00FF3703">
          <w:rPr>
            <w:i/>
            <w:color w:val="000000" w:themeColor="text1"/>
            <w:sz w:val="20"/>
            <w:u w:color="000000" w:themeColor="text1"/>
            <w:rPrChange w:id="473" w:author="joshua" w:date="2010-10-15T20:17:00Z">
              <w:rPr/>
            </w:rPrChange>
          </w:rPr>
          <w:t>PLoS Biology</w:t>
        </w:r>
        <w:r w:rsidR="00F95125" w:rsidRPr="00FF3703">
          <w:rPr>
            <w:color w:val="000000" w:themeColor="text1"/>
            <w:sz w:val="20"/>
            <w:u w:color="000000" w:themeColor="text1"/>
            <w:rPrChange w:id="474" w:author="joshua" w:date="2010-10-15T20:17:00Z">
              <w:rPr/>
            </w:rPrChange>
          </w:rPr>
          <w:t>, 2004, 2:e329</w:t>
        </w:r>
      </w:ins>
      <w:ins w:id="475" w:author="joshua" w:date="2010-10-15T20:11:00Z">
        <w:r w:rsidR="00925626" w:rsidRPr="00FF3703">
          <w:rPr>
            <w:color w:val="000000" w:themeColor="text1"/>
            <w:sz w:val="20"/>
            <w:u w:color="000000" w:themeColor="text1"/>
            <w:rPrChange w:id="476" w:author="joshua" w:date="2010-10-15T20:17:00Z">
              <w:rPr>
                <w:color w:val="000000" w:themeColor="text1"/>
                <w:u w:color="000000" w:themeColor="text1"/>
              </w:rPr>
            </w:rPrChange>
          </w:rPr>
          <w:t>.</w:t>
        </w:r>
      </w:ins>
      <w:del w:id="477" w:author="Joshua Vogelstein" w:date="2010-10-15T11:09:00Z">
        <w:r w:rsidR="000A5C53" w:rsidRPr="00FF3703" w:rsidDel="00F95125">
          <w:rPr>
            <w:color w:val="000000" w:themeColor="text1"/>
            <w:sz w:val="20"/>
            <w:u w:color="000000" w:themeColor="text1"/>
            <w:rPrChange w:id="478" w:author="joshua" w:date="2010-10-15T20:17:00Z">
              <w:rPr/>
            </w:rPrChange>
          </w:rPr>
          <w:delText>DenkHorstmann04</w:delText>
        </w:r>
      </w:del>
    </w:p>
    <w:p w:rsidR="00F95125" w:rsidRPr="00FF3703" w:rsidRDefault="000A5C53" w:rsidP="00F95125">
      <w:pPr>
        <w:numPr>
          <w:ins w:id="479" w:author="Joshua Vogelstein" w:date="2010-10-15T11:10:00Z"/>
        </w:numPr>
        <w:rPr>
          <w:ins w:id="480" w:author="Joshua Vogelstein" w:date="2010-10-15T11:10:00Z"/>
          <w:color w:val="000000" w:themeColor="text1"/>
          <w:sz w:val="20"/>
          <w:szCs w:val="20"/>
          <w:u w:color="000000" w:themeColor="text1"/>
          <w:rPrChange w:id="481" w:author="joshua" w:date="2010-10-15T20:17:00Z">
            <w:rPr>
              <w:ins w:id="482" w:author="Joshua Vogelstein" w:date="2010-10-15T11:10:00Z"/>
              <w:rFonts w:ascii="Times" w:hAnsi="Times"/>
              <w:sz w:val="20"/>
              <w:szCs w:val="20"/>
            </w:rPr>
          </w:rPrChange>
        </w:rPr>
      </w:pPr>
      <w:r w:rsidRPr="00FF3703">
        <w:rPr>
          <w:color w:val="000000" w:themeColor="text1"/>
          <w:sz w:val="20"/>
          <w:u w:color="000000" w:themeColor="text1"/>
          <w:rPrChange w:id="483" w:author="joshua" w:date="2010-10-15T20:17:00Z">
            <w:rPr/>
          </w:rPrChange>
        </w:rPr>
        <w:t>[</w:t>
      </w:r>
      <w:ins w:id="484" w:author="Joshua Vogelstein" w:date="2010-10-15T15:03:00Z">
        <w:r w:rsidR="009B44B0" w:rsidRPr="00FF3703">
          <w:rPr>
            <w:color w:val="000000" w:themeColor="text1"/>
            <w:sz w:val="20"/>
            <w:u w:color="000000" w:themeColor="text1"/>
            <w:rPrChange w:id="485" w:author="joshua" w:date="2010-10-15T20:17:00Z">
              <w:rPr/>
            </w:rPrChange>
          </w:rPr>
          <w:t>7</w:t>
        </w:r>
      </w:ins>
      <w:del w:id="486" w:author="Joshua Vogelstein" w:date="2010-10-15T14:52:00Z">
        <w:r w:rsidRPr="00FF3703" w:rsidDel="002959A3">
          <w:rPr>
            <w:color w:val="000000" w:themeColor="text1"/>
            <w:sz w:val="20"/>
            <w:u w:color="000000" w:themeColor="text1"/>
            <w:rPrChange w:id="487" w:author="joshua" w:date="2010-10-15T20:17:00Z">
              <w:rPr/>
            </w:rPrChange>
          </w:rPr>
          <w:delText>6</w:delText>
        </w:r>
      </w:del>
      <w:r w:rsidRPr="00FF3703">
        <w:rPr>
          <w:color w:val="000000" w:themeColor="text1"/>
          <w:sz w:val="20"/>
          <w:u w:color="000000" w:themeColor="text1"/>
          <w:rPrChange w:id="488" w:author="joshua" w:date="2010-10-15T20:17:00Z">
            <w:rPr/>
          </w:rPrChange>
        </w:rPr>
        <w:t xml:space="preserve">] </w:t>
      </w:r>
      <w:ins w:id="489" w:author="Joshua Vogelstein" w:date="2010-10-15T11:10:00Z">
        <w:r w:rsidR="00F95125" w:rsidRPr="00FF3703">
          <w:rPr>
            <w:color w:val="000000" w:themeColor="text1"/>
            <w:sz w:val="20"/>
            <w:szCs w:val="20"/>
            <w:u w:color="000000" w:themeColor="text1"/>
            <w:rPrChange w:id="490" w:author="joshua" w:date="2010-10-15T20:17:00Z">
              <w:rPr>
                <w:rFonts w:ascii="Calibri" w:hAnsi="Calibri"/>
                <w:color w:val="000000"/>
                <w:sz w:val="20"/>
                <w:szCs w:val="20"/>
              </w:rPr>
            </w:rPrChange>
          </w:rPr>
          <w:t xml:space="preserve">Hayworth, K. J., Kasthuri, N., Schalek, R. and Lichtman, J. W. 2006. Automating the Collection of Ultrathin Serial Sections for Large Volume TEM Reconstructions. </w:t>
        </w:r>
        <w:r w:rsidR="00F95125" w:rsidRPr="00FF3703">
          <w:rPr>
            <w:i/>
            <w:color w:val="000000" w:themeColor="text1"/>
            <w:sz w:val="20"/>
            <w:szCs w:val="20"/>
            <w:u w:color="000000" w:themeColor="text1"/>
            <w:rPrChange w:id="491" w:author="joshua" w:date="2010-10-15T20:17:00Z">
              <w:rPr>
                <w:rFonts w:ascii="Calibri" w:hAnsi="Calibri"/>
                <w:color w:val="000000"/>
                <w:sz w:val="20"/>
                <w:szCs w:val="20"/>
              </w:rPr>
            </w:rPrChange>
          </w:rPr>
          <w:t>Microscopy and Microanalysis</w:t>
        </w:r>
      </w:ins>
      <w:ins w:id="492" w:author="joshua" w:date="2010-10-15T20:11:00Z">
        <w:r w:rsidR="00925626" w:rsidRPr="00FF3703">
          <w:rPr>
            <w:i/>
            <w:color w:val="000000" w:themeColor="text1"/>
            <w:sz w:val="20"/>
            <w:szCs w:val="20"/>
            <w:u w:color="000000" w:themeColor="text1"/>
            <w:rPrChange w:id="493" w:author="joshua" w:date="2010-10-15T20:17:00Z">
              <w:rPr>
                <w:i/>
                <w:color w:val="000000" w:themeColor="text1"/>
                <w:szCs w:val="20"/>
                <w:u w:color="000000" w:themeColor="text1"/>
              </w:rPr>
            </w:rPrChange>
          </w:rPr>
          <w:t>,</w:t>
        </w:r>
      </w:ins>
      <w:ins w:id="494" w:author="Joshua Vogelstein" w:date="2010-10-15T11:10:00Z">
        <w:r w:rsidR="00F95125" w:rsidRPr="00FF3703">
          <w:rPr>
            <w:color w:val="000000" w:themeColor="text1"/>
            <w:sz w:val="20"/>
            <w:szCs w:val="20"/>
            <w:u w:color="000000" w:themeColor="text1"/>
            <w:rPrChange w:id="495" w:author="joshua" w:date="2010-10-15T20:17:00Z">
              <w:rPr>
                <w:rFonts w:ascii="Calibri" w:hAnsi="Calibri"/>
                <w:color w:val="000000"/>
                <w:sz w:val="20"/>
                <w:szCs w:val="20"/>
              </w:rPr>
            </w:rPrChange>
          </w:rPr>
          <w:t xml:space="preserve"> </w:t>
        </w:r>
        <w:del w:id="496" w:author="joshua" w:date="2010-10-15T20:11:00Z">
          <w:r w:rsidR="00F95125" w:rsidRPr="00FF3703" w:rsidDel="00925626">
            <w:rPr>
              <w:color w:val="000000" w:themeColor="text1"/>
              <w:sz w:val="20"/>
              <w:szCs w:val="20"/>
              <w:u w:color="000000" w:themeColor="text1"/>
              <w:rPrChange w:id="497" w:author="joshua" w:date="2010-10-15T20:17:00Z">
                <w:rPr>
                  <w:rFonts w:ascii="Calibri" w:hAnsi="Calibri"/>
                  <w:color w:val="000000"/>
                  <w:sz w:val="20"/>
                  <w:szCs w:val="20"/>
                </w:rPr>
              </w:rPrChange>
            </w:rPr>
            <w:delText>(</w:delText>
          </w:r>
        </w:del>
        <w:r w:rsidR="00F95125" w:rsidRPr="00FF3703">
          <w:rPr>
            <w:color w:val="000000" w:themeColor="text1"/>
            <w:sz w:val="20"/>
            <w:szCs w:val="20"/>
            <w:u w:color="000000" w:themeColor="text1"/>
            <w:rPrChange w:id="498" w:author="joshua" w:date="2010-10-15T20:17:00Z">
              <w:rPr>
                <w:rFonts w:ascii="Calibri" w:hAnsi="Calibri"/>
                <w:color w:val="000000"/>
                <w:sz w:val="20"/>
                <w:szCs w:val="20"/>
              </w:rPr>
            </w:rPrChange>
          </w:rPr>
          <w:t>2006</w:t>
        </w:r>
        <w:del w:id="499" w:author="joshua" w:date="2010-10-15T20:11:00Z">
          <w:r w:rsidR="00F95125" w:rsidRPr="00FF3703" w:rsidDel="00925626">
            <w:rPr>
              <w:color w:val="000000" w:themeColor="text1"/>
              <w:sz w:val="20"/>
              <w:szCs w:val="20"/>
              <w:u w:color="000000" w:themeColor="text1"/>
              <w:rPrChange w:id="500" w:author="joshua" w:date="2010-10-15T20:17:00Z">
                <w:rPr>
                  <w:rFonts w:ascii="Calibri" w:hAnsi="Calibri"/>
                  <w:color w:val="000000"/>
                  <w:sz w:val="20"/>
                  <w:szCs w:val="20"/>
                </w:rPr>
              </w:rPrChange>
            </w:rPr>
            <w:delText>)</w:delText>
          </w:r>
        </w:del>
        <w:r w:rsidR="00F95125" w:rsidRPr="00FF3703">
          <w:rPr>
            <w:color w:val="000000" w:themeColor="text1"/>
            <w:sz w:val="20"/>
            <w:szCs w:val="20"/>
            <w:u w:color="000000" w:themeColor="text1"/>
            <w:rPrChange w:id="501" w:author="joshua" w:date="2010-10-15T20:17:00Z">
              <w:rPr>
                <w:rFonts w:ascii="Calibri" w:hAnsi="Calibri"/>
                <w:color w:val="000000"/>
                <w:sz w:val="20"/>
                <w:szCs w:val="20"/>
              </w:rPr>
            </w:rPrChange>
          </w:rPr>
          <w:t>, 12: 86-87</w:t>
        </w:r>
      </w:ins>
    </w:p>
    <w:p w:rsidR="00546E0F" w:rsidRPr="00FF3703" w:rsidDel="00925626" w:rsidRDefault="000A5C53">
      <w:pPr>
        <w:rPr>
          <w:del w:id="502" w:author="joshua" w:date="2010-10-15T20:07:00Z"/>
          <w:color w:val="000000" w:themeColor="text1"/>
          <w:sz w:val="20"/>
          <w:u w:color="000000" w:themeColor="text1"/>
          <w:rPrChange w:id="503" w:author="joshua" w:date="2010-10-15T20:17:00Z">
            <w:rPr>
              <w:del w:id="504" w:author="joshua" w:date="2010-10-15T20:07:00Z"/>
            </w:rPr>
          </w:rPrChange>
        </w:rPr>
      </w:pPr>
      <w:del w:id="505" w:author="Joshua Vogelstein" w:date="2010-10-15T11:10:00Z">
        <w:r w:rsidRPr="00FF3703" w:rsidDel="00F95125">
          <w:rPr>
            <w:color w:val="000000" w:themeColor="text1"/>
            <w:sz w:val="20"/>
            <w:u w:color="000000" w:themeColor="text1"/>
            <w:rPrChange w:id="506" w:author="joshua" w:date="2010-10-15T20:17:00Z">
              <w:rPr/>
            </w:rPrChange>
          </w:rPr>
          <w:delText>HayworthLichtman06</w:delText>
        </w:r>
      </w:del>
    </w:p>
    <w:p w:rsidR="00F95125" w:rsidRPr="00FF3703" w:rsidRDefault="00932728" w:rsidP="00F95125">
      <w:pPr>
        <w:rPr>
          <w:ins w:id="507" w:author="Joshua Vogelstein" w:date="2010-10-15T11:11:00Z"/>
          <w:color w:val="000000" w:themeColor="text1"/>
          <w:sz w:val="20"/>
          <w:szCs w:val="20"/>
          <w:u w:color="000000" w:themeColor="text1"/>
          <w:rPrChange w:id="508" w:author="joshua" w:date="2010-10-15T20:17:00Z">
            <w:rPr>
              <w:ins w:id="509" w:author="Joshua Vogelstein" w:date="2010-10-15T11:11:00Z"/>
              <w:rFonts w:ascii="Times" w:hAnsi="Times"/>
              <w:sz w:val="20"/>
              <w:szCs w:val="20"/>
            </w:rPr>
          </w:rPrChange>
        </w:rPr>
      </w:pPr>
      <w:r w:rsidRPr="00FF3703">
        <w:rPr>
          <w:color w:val="000000" w:themeColor="text1"/>
          <w:sz w:val="20"/>
          <w:u w:color="000000" w:themeColor="text1"/>
          <w:rPrChange w:id="510" w:author="joshua" w:date="2010-10-15T20:17:00Z">
            <w:rPr/>
          </w:rPrChange>
        </w:rPr>
        <w:t>[</w:t>
      </w:r>
      <w:ins w:id="511" w:author="Joshua Vogelstein" w:date="2010-10-15T14:52:00Z">
        <w:r w:rsidR="002959A3" w:rsidRPr="00FF3703">
          <w:rPr>
            <w:color w:val="000000" w:themeColor="text1"/>
            <w:sz w:val="20"/>
            <w:u w:color="000000" w:themeColor="text1"/>
            <w:rPrChange w:id="512" w:author="joshua" w:date="2010-10-15T20:17:00Z">
              <w:rPr/>
            </w:rPrChange>
          </w:rPr>
          <w:t>8</w:t>
        </w:r>
      </w:ins>
      <w:del w:id="513" w:author="Joshua Vogelstein" w:date="2010-10-15T14:52:00Z">
        <w:r w:rsidRPr="00FF3703" w:rsidDel="002959A3">
          <w:rPr>
            <w:color w:val="000000" w:themeColor="text1"/>
            <w:sz w:val="20"/>
            <w:u w:color="000000" w:themeColor="text1"/>
            <w:rPrChange w:id="514" w:author="joshua" w:date="2010-10-15T20:17:00Z">
              <w:rPr/>
            </w:rPrChange>
          </w:rPr>
          <w:delText>7</w:delText>
        </w:r>
      </w:del>
      <w:r w:rsidRPr="00FF3703">
        <w:rPr>
          <w:color w:val="000000" w:themeColor="text1"/>
          <w:sz w:val="20"/>
          <w:u w:color="000000" w:themeColor="text1"/>
          <w:rPrChange w:id="515" w:author="joshua" w:date="2010-10-15T20:17:00Z">
            <w:rPr/>
          </w:rPrChange>
        </w:rPr>
        <w:t xml:space="preserve">] </w:t>
      </w:r>
      <w:ins w:id="516" w:author="joshua" w:date="2010-10-15T20:11:00Z">
        <w:r w:rsidR="00925626" w:rsidRPr="00FF3703">
          <w:rPr>
            <w:color w:val="000000" w:themeColor="text1"/>
            <w:sz w:val="20"/>
            <w:u w:color="000000" w:themeColor="text1"/>
            <w:rPrChange w:id="517" w:author="joshua" w:date="2010-10-15T20:17:00Z">
              <w:rPr>
                <w:color w:val="000000" w:themeColor="text1"/>
                <w:u w:color="000000" w:themeColor="text1"/>
              </w:rPr>
            </w:rPrChange>
          </w:rPr>
          <w:t>Jain</w:t>
        </w:r>
      </w:ins>
      <w:ins w:id="518" w:author="joshua" w:date="2010-10-15T20:13:00Z">
        <w:r w:rsidR="00925626" w:rsidRPr="00FF3703">
          <w:rPr>
            <w:color w:val="000000" w:themeColor="text1"/>
            <w:sz w:val="20"/>
            <w:u w:color="000000" w:themeColor="text1"/>
            <w:rPrChange w:id="519" w:author="joshua" w:date="2010-10-15T20:17:00Z">
              <w:rPr>
                <w:color w:val="000000" w:themeColor="text1"/>
                <w:u w:color="000000" w:themeColor="text1"/>
              </w:rPr>
            </w:rPrChange>
          </w:rPr>
          <w:t>.</w:t>
        </w:r>
      </w:ins>
      <w:ins w:id="520" w:author="joshua" w:date="2010-10-15T20:12:00Z">
        <w:r w:rsidR="00925626" w:rsidRPr="00FF3703">
          <w:rPr>
            <w:color w:val="000000" w:themeColor="text1"/>
            <w:sz w:val="20"/>
            <w:u w:color="000000" w:themeColor="text1"/>
            <w:rPrChange w:id="521" w:author="joshua" w:date="2010-10-15T20:17:00Z">
              <w:rPr>
                <w:color w:val="000000" w:themeColor="text1"/>
                <w:u w:color="000000" w:themeColor="text1"/>
              </w:rPr>
            </w:rPrChange>
          </w:rPr>
          <w:t xml:space="preserve"> V.</w:t>
        </w:r>
      </w:ins>
      <w:ins w:id="522" w:author="joshua" w:date="2010-10-15T20:11:00Z">
        <w:r w:rsidR="00925626" w:rsidRPr="00FF3703">
          <w:rPr>
            <w:color w:val="000000" w:themeColor="text1"/>
            <w:sz w:val="20"/>
            <w:u w:color="000000" w:themeColor="text1"/>
            <w:rPrChange w:id="523" w:author="joshua" w:date="2010-10-15T20:17:00Z">
              <w:rPr>
                <w:color w:val="000000" w:themeColor="text1"/>
                <w:u w:color="000000" w:themeColor="text1"/>
              </w:rPr>
            </w:rPrChange>
          </w:rPr>
          <w:t>, Seung</w:t>
        </w:r>
      </w:ins>
      <w:ins w:id="524" w:author="joshua" w:date="2010-10-15T20:13:00Z">
        <w:r w:rsidR="00925626" w:rsidRPr="00FF3703">
          <w:rPr>
            <w:color w:val="000000" w:themeColor="text1"/>
            <w:sz w:val="20"/>
            <w:u w:color="000000" w:themeColor="text1"/>
            <w:rPrChange w:id="525" w:author="joshua" w:date="2010-10-15T20:17:00Z">
              <w:rPr>
                <w:color w:val="000000" w:themeColor="text1"/>
                <w:u w:color="000000" w:themeColor="text1"/>
              </w:rPr>
            </w:rPrChange>
          </w:rPr>
          <w:t>.</w:t>
        </w:r>
      </w:ins>
      <w:ins w:id="526" w:author="joshua" w:date="2010-10-15T20:12:00Z">
        <w:r w:rsidR="00925626" w:rsidRPr="00FF3703">
          <w:rPr>
            <w:color w:val="000000" w:themeColor="text1"/>
            <w:sz w:val="20"/>
            <w:u w:color="000000" w:themeColor="text1"/>
            <w:rPrChange w:id="527" w:author="joshua" w:date="2010-10-15T20:17:00Z">
              <w:rPr>
                <w:color w:val="000000" w:themeColor="text1"/>
                <w:u w:color="000000" w:themeColor="text1"/>
              </w:rPr>
            </w:rPrChange>
          </w:rPr>
          <w:t xml:space="preserve"> H.S.</w:t>
        </w:r>
      </w:ins>
      <w:ins w:id="528" w:author="joshua" w:date="2010-10-15T20:11:00Z">
        <w:r w:rsidR="00925626" w:rsidRPr="00FF3703">
          <w:rPr>
            <w:color w:val="000000" w:themeColor="text1"/>
            <w:sz w:val="20"/>
            <w:u w:color="000000" w:themeColor="text1"/>
            <w:rPrChange w:id="529" w:author="joshua" w:date="2010-10-15T20:17:00Z">
              <w:rPr>
                <w:color w:val="000000" w:themeColor="text1"/>
                <w:u w:color="000000" w:themeColor="text1"/>
              </w:rPr>
            </w:rPrChange>
          </w:rPr>
          <w:t>, and Turaga</w:t>
        </w:r>
      </w:ins>
      <w:ins w:id="530" w:author="joshua" w:date="2010-10-15T20:13:00Z">
        <w:r w:rsidR="00925626" w:rsidRPr="00FF3703">
          <w:rPr>
            <w:color w:val="000000" w:themeColor="text1"/>
            <w:sz w:val="20"/>
            <w:u w:color="000000" w:themeColor="text1"/>
            <w:rPrChange w:id="531" w:author="joshua" w:date="2010-10-15T20:17:00Z">
              <w:rPr>
                <w:color w:val="000000" w:themeColor="text1"/>
                <w:u w:color="000000" w:themeColor="text1"/>
              </w:rPr>
            </w:rPrChange>
          </w:rPr>
          <w:t>.</w:t>
        </w:r>
      </w:ins>
      <w:ins w:id="532" w:author="joshua" w:date="2010-10-15T20:12:00Z">
        <w:r w:rsidR="00925626" w:rsidRPr="00FF3703">
          <w:rPr>
            <w:color w:val="000000" w:themeColor="text1"/>
            <w:sz w:val="20"/>
            <w:u w:color="000000" w:themeColor="text1"/>
            <w:rPrChange w:id="533" w:author="joshua" w:date="2010-10-15T20:17:00Z">
              <w:rPr>
                <w:color w:val="000000" w:themeColor="text1"/>
                <w:u w:color="000000" w:themeColor="text1"/>
              </w:rPr>
            </w:rPrChange>
          </w:rPr>
          <w:t xml:space="preserve"> S.C</w:t>
        </w:r>
      </w:ins>
      <w:ins w:id="534" w:author="joshua" w:date="2010-10-15T20:11:00Z">
        <w:r w:rsidR="00925626" w:rsidRPr="00FF3703">
          <w:rPr>
            <w:color w:val="000000" w:themeColor="text1"/>
            <w:sz w:val="20"/>
            <w:u w:color="000000" w:themeColor="text1"/>
            <w:rPrChange w:id="535" w:author="joshua" w:date="2010-10-15T20:17:00Z">
              <w:rPr>
                <w:color w:val="000000" w:themeColor="text1"/>
                <w:u w:color="000000" w:themeColor="text1"/>
              </w:rPr>
            </w:rPrChange>
          </w:rPr>
          <w:t>.</w:t>
        </w:r>
      </w:ins>
      <w:ins w:id="536" w:author="joshua" w:date="2010-10-15T20:12:00Z">
        <w:r w:rsidR="00925626" w:rsidRPr="00FF3703">
          <w:rPr>
            <w:color w:val="000000" w:themeColor="text1"/>
            <w:sz w:val="20"/>
            <w:u w:color="000000" w:themeColor="text1"/>
            <w:rPrChange w:id="537" w:author="joshua" w:date="2010-10-15T20:17:00Z">
              <w:rPr>
                <w:color w:val="000000" w:themeColor="text1"/>
                <w:u w:color="000000" w:themeColor="text1"/>
              </w:rPr>
            </w:rPrChange>
          </w:rPr>
          <w:t xml:space="preserve">  </w:t>
        </w:r>
      </w:ins>
      <w:ins w:id="538" w:author="Joshua Vogelstein" w:date="2010-10-15T11:11:00Z">
        <w:r w:rsidR="00F95125" w:rsidRPr="00FF3703">
          <w:rPr>
            <w:color w:val="000000" w:themeColor="text1"/>
            <w:sz w:val="20"/>
            <w:u w:color="000000" w:themeColor="text1"/>
            <w:rPrChange w:id="539" w:author="joshua" w:date="2010-10-15T20:17:00Z">
              <w:rPr>
                <w:rFonts w:ascii="Times" w:hAnsi="Times"/>
                <w:b/>
                <w:color w:val="000000"/>
                <w:sz w:val="27"/>
              </w:rPr>
            </w:rPrChange>
          </w:rPr>
          <w:t>Machines that learn to segment images: a crucial technology for connectomics. </w:t>
        </w:r>
        <w:del w:id="540" w:author="joshua" w:date="2010-10-15T20:11:00Z">
          <w:r w:rsidR="00F95125" w:rsidRPr="00FF3703" w:rsidDel="00925626">
            <w:rPr>
              <w:color w:val="000000" w:themeColor="text1"/>
              <w:sz w:val="20"/>
              <w:szCs w:val="27"/>
              <w:u w:color="000000" w:themeColor="text1"/>
              <w:rPrChange w:id="541" w:author="joshua" w:date="2010-10-15T20:17:00Z">
                <w:rPr>
                  <w:rFonts w:ascii="Times" w:hAnsi="Times"/>
                  <w:color w:val="000000"/>
                  <w:sz w:val="27"/>
                  <w:szCs w:val="27"/>
                </w:rPr>
              </w:rPrChange>
            </w:rPr>
            <w:br/>
          </w:r>
          <w:r w:rsidR="00F95125" w:rsidRPr="00FF3703" w:rsidDel="00925626">
            <w:rPr>
              <w:color w:val="000000" w:themeColor="text1"/>
              <w:sz w:val="20"/>
              <w:u w:color="000000" w:themeColor="text1"/>
              <w:rPrChange w:id="542" w:author="joshua" w:date="2010-10-15T20:17:00Z">
                <w:rPr>
                  <w:rFonts w:ascii="Times" w:hAnsi="Times"/>
                  <w:color w:val="000000"/>
                  <w:sz w:val="27"/>
                </w:rPr>
              </w:rPrChange>
            </w:rPr>
            <w:delText>Jain, Seung, and Turaga.</w:delText>
          </w:r>
        </w:del>
        <w:r w:rsidR="00F95125" w:rsidRPr="00FF3703">
          <w:rPr>
            <w:color w:val="000000" w:themeColor="text1"/>
            <w:sz w:val="20"/>
            <w:u w:color="000000" w:themeColor="text1"/>
            <w:rPrChange w:id="543" w:author="joshua" w:date="2010-10-15T20:17:00Z">
              <w:rPr>
                <w:rFonts w:ascii="Times" w:hAnsi="Times"/>
                <w:color w:val="000000"/>
                <w:sz w:val="27"/>
              </w:rPr>
            </w:rPrChange>
          </w:rPr>
          <w:t> </w:t>
        </w:r>
        <w:del w:id="544" w:author="joshua" w:date="2010-10-15T20:13:00Z">
          <w:r w:rsidR="00F95125" w:rsidRPr="00FF3703" w:rsidDel="00925626">
            <w:rPr>
              <w:color w:val="000000" w:themeColor="text1"/>
              <w:sz w:val="20"/>
              <w:szCs w:val="27"/>
              <w:u w:color="000000" w:themeColor="text1"/>
              <w:rPrChange w:id="545" w:author="joshua" w:date="2010-10-15T20:17:00Z">
                <w:rPr>
                  <w:rFonts w:ascii="Times" w:hAnsi="Times"/>
                  <w:color w:val="000000"/>
                  <w:sz w:val="27"/>
                  <w:szCs w:val="27"/>
                </w:rPr>
              </w:rPrChange>
            </w:rPr>
            <w:br/>
          </w:r>
        </w:del>
        <w:r w:rsidR="00F95125" w:rsidRPr="00FF3703">
          <w:rPr>
            <w:color w:val="000000" w:themeColor="text1"/>
            <w:sz w:val="20"/>
            <w:u w:color="000000" w:themeColor="text1"/>
            <w:rPrChange w:id="546" w:author="joshua" w:date="2010-10-15T20:17:00Z">
              <w:rPr>
                <w:rFonts w:ascii="Times" w:hAnsi="Times"/>
                <w:i/>
                <w:color w:val="000000"/>
                <w:sz w:val="27"/>
              </w:rPr>
            </w:rPrChange>
          </w:rPr>
          <w:t xml:space="preserve">Current Opinion in Neurobiology, </w:t>
        </w:r>
        <w:del w:id="547" w:author="joshua" w:date="2010-10-15T20:13:00Z">
          <w:r w:rsidR="00F95125" w:rsidRPr="00FF3703" w:rsidDel="00925626">
            <w:rPr>
              <w:color w:val="000000" w:themeColor="text1"/>
              <w:sz w:val="20"/>
              <w:u w:color="000000" w:themeColor="text1"/>
              <w:rPrChange w:id="548" w:author="joshua" w:date="2010-10-15T20:17:00Z">
                <w:rPr>
                  <w:rFonts w:ascii="Times" w:hAnsi="Times"/>
                  <w:color w:val="000000"/>
                  <w:sz w:val="27"/>
                </w:rPr>
              </w:rPrChange>
            </w:rPr>
            <w:delText>2010</w:delText>
          </w:r>
        </w:del>
      </w:ins>
      <w:ins w:id="549" w:author="joshua" w:date="2010-10-15T20:13:00Z">
        <w:r w:rsidR="00925626" w:rsidRPr="00FF3703">
          <w:rPr>
            <w:color w:val="000000" w:themeColor="text1"/>
            <w:sz w:val="20"/>
            <w:u w:color="000000" w:themeColor="text1"/>
            <w:rPrChange w:id="550" w:author="joshua" w:date="2010-10-15T20:17:00Z">
              <w:rPr>
                <w:color w:val="000000" w:themeColor="text1"/>
                <w:u w:color="000000" w:themeColor="text1"/>
              </w:rPr>
            </w:rPrChange>
          </w:rPr>
          <w:t>in press.</w:t>
        </w:r>
      </w:ins>
    </w:p>
    <w:p w:rsidR="008C7709" w:rsidRPr="00FF3703" w:rsidDel="00925626" w:rsidRDefault="00932728">
      <w:pPr>
        <w:rPr>
          <w:del w:id="551" w:author="joshua" w:date="2010-10-15T20:07:00Z"/>
          <w:color w:val="000000" w:themeColor="text1"/>
          <w:sz w:val="20"/>
          <w:u w:color="000000" w:themeColor="text1"/>
          <w:rPrChange w:id="552" w:author="joshua" w:date="2010-10-15T20:17:00Z">
            <w:rPr>
              <w:del w:id="553" w:author="joshua" w:date="2010-10-15T20:07:00Z"/>
            </w:rPr>
          </w:rPrChange>
        </w:rPr>
      </w:pPr>
      <w:del w:id="554" w:author="Joshua Vogelstein" w:date="2010-10-15T11:11:00Z">
        <w:r w:rsidRPr="00FF3703" w:rsidDel="00F95125">
          <w:rPr>
            <w:color w:val="000000" w:themeColor="text1"/>
            <w:sz w:val="20"/>
            <w:u w:color="000000" w:themeColor="text1"/>
            <w:rPrChange w:id="555" w:author="joshua" w:date="2010-10-15T20:17:00Z">
              <w:rPr/>
            </w:rPrChange>
          </w:rPr>
          <w:delText>J</w:delText>
        </w:r>
        <w:r w:rsidR="00546E0F" w:rsidRPr="00FF3703" w:rsidDel="00F95125">
          <w:rPr>
            <w:color w:val="000000" w:themeColor="text1"/>
            <w:sz w:val="20"/>
            <w:u w:color="000000" w:themeColor="text1"/>
            <w:rPrChange w:id="556" w:author="joshua" w:date="2010-10-15T20:17:00Z">
              <w:rPr/>
            </w:rPrChange>
          </w:rPr>
          <w:delText>ain10</w:delText>
        </w:r>
      </w:del>
    </w:p>
    <w:p w:rsidR="00AB5067" w:rsidRPr="00FF3703" w:rsidRDefault="00AB5067" w:rsidP="00925626">
      <w:pPr>
        <w:rPr>
          <w:ins w:id="557" w:author="Joshua Vogelstein" w:date="2010-10-15T15:08:00Z"/>
          <w:color w:val="000000" w:themeColor="text1"/>
          <w:sz w:val="20"/>
          <w:szCs w:val="27"/>
          <w:u w:color="000000" w:themeColor="text1"/>
          <w:rPrChange w:id="558" w:author="joshua" w:date="2010-10-15T20:17:00Z">
            <w:rPr>
              <w:ins w:id="559" w:author="Joshua Vogelstein" w:date="2010-10-15T15:08:00Z"/>
              <w:color w:val="000000"/>
              <w:szCs w:val="27"/>
            </w:rPr>
          </w:rPrChange>
        </w:rPr>
        <w:pPrChange w:id="560" w:author="joshua" w:date="2010-10-15T20:07:00Z">
          <w:pPr>
            <w:pStyle w:val="HTMLPreformatted"/>
            <w:spacing w:before="2" w:after="2"/>
          </w:pPr>
        </w:pPrChange>
      </w:pPr>
      <w:ins w:id="561" w:author="Joshua Vogelstein" w:date="2010-10-15T15:08:00Z">
        <w:r w:rsidRPr="00FF3703">
          <w:rPr>
            <w:color w:val="000000" w:themeColor="text1"/>
            <w:sz w:val="20"/>
            <w:u w:color="000000" w:themeColor="text1"/>
            <w:rPrChange w:id="562" w:author="joshua" w:date="2010-10-15T20:17:00Z">
              <w:rPr/>
            </w:rPrChange>
          </w:rPr>
          <w:t xml:space="preserve">[9] </w:t>
        </w:r>
        <w:r w:rsidRPr="00FF3703">
          <w:rPr>
            <w:color w:val="000000" w:themeColor="text1"/>
            <w:sz w:val="20"/>
            <w:szCs w:val="27"/>
            <w:u w:color="000000" w:themeColor="text1"/>
            <w:rPrChange w:id="563" w:author="joshua" w:date="2010-10-15T20:17:00Z">
              <w:rPr>
                <w:color w:val="000000"/>
                <w:szCs w:val="27"/>
              </w:rPr>
            </w:rPrChange>
          </w:rPr>
          <w:t>Boahen, K. Neurogrid: emulating a million neurons in the cortex</w:t>
        </w:r>
      </w:ins>
      <w:ins w:id="564" w:author="Joshua Vogelstein" w:date="2010-10-15T15:09:00Z">
        <w:r w:rsidRPr="00FF3703">
          <w:rPr>
            <w:color w:val="000000" w:themeColor="text1"/>
            <w:sz w:val="20"/>
            <w:szCs w:val="27"/>
            <w:u w:color="000000" w:themeColor="text1"/>
            <w:rPrChange w:id="565" w:author="joshua" w:date="2010-10-15T20:17:00Z">
              <w:rPr>
                <w:color w:val="000000"/>
                <w:szCs w:val="27"/>
              </w:rPr>
            </w:rPrChange>
          </w:rPr>
          <w:t xml:space="preserve">. </w:t>
        </w:r>
      </w:ins>
      <w:ins w:id="566" w:author="Joshua Vogelstein" w:date="2010-10-15T15:08:00Z">
        <w:r w:rsidRPr="00FF3703">
          <w:rPr>
            <w:i/>
            <w:color w:val="000000" w:themeColor="text1"/>
            <w:sz w:val="20"/>
            <w:szCs w:val="27"/>
            <w:u w:color="000000" w:themeColor="text1"/>
            <w:rPrChange w:id="567" w:author="joshua" w:date="2010-10-15T20:17:00Z">
              <w:rPr>
                <w:color w:val="000000"/>
                <w:szCs w:val="27"/>
              </w:rPr>
            </w:rPrChange>
          </w:rPr>
          <w:t xml:space="preserve">Engineering in Medicine and Biology Society, 2006. </w:t>
        </w:r>
        <w:del w:id="568" w:author="joshua" w:date="2010-10-15T20:13:00Z">
          <w:r w:rsidRPr="00FF3703" w:rsidDel="00925626">
            <w:rPr>
              <w:color w:val="000000" w:themeColor="text1"/>
              <w:sz w:val="20"/>
              <w:szCs w:val="27"/>
              <w:u w:color="000000" w:themeColor="text1"/>
              <w:rPrChange w:id="569" w:author="joshua" w:date="2010-10-15T20:17:00Z">
                <w:rPr>
                  <w:color w:val="000000"/>
                  <w:szCs w:val="27"/>
                </w:rPr>
              </w:rPrChange>
            </w:rPr>
            <w:delText>EMBS'06. 28th Annual International Conference of the IEEE</w:delText>
          </w:r>
        </w:del>
      </w:ins>
      <w:ins w:id="570" w:author="Joshua Vogelstein" w:date="2010-10-15T15:09:00Z">
        <w:del w:id="571" w:author="joshua" w:date="2010-10-15T20:13:00Z">
          <w:r w:rsidRPr="00FF3703" w:rsidDel="00925626">
            <w:rPr>
              <w:color w:val="000000" w:themeColor="text1"/>
              <w:sz w:val="20"/>
              <w:szCs w:val="27"/>
              <w:u w:color="000000" w:themeColor="text1"/>
              <w:rPrChange w:id="572" w:author="joshua" w:date="2010-10-15T20:17:00Z">
                <w:rPr>
                  <w:color w:val="000000"/>
                  <w:szCs w:val="27"/>
                </w:rPr>
              </w:rPrChange>
            </w:rPr>
            <w:delText xml:space="preserve">, 2008, </w:delText>
          </w:r>
        </w:del>
      </w:ins>
      <w:ins w:id="573" w:author="Joshua Vogelstein" w:date="2010-10-15T15:08:00Z">
        <w:del w:id="574" w:author="joshua" w:date="2010-10-15T20:13:00Z">
          <w:r w:rsidRPr="00FF3703" w:rsidDel="00925626">
            <w:rPr>
              <w:color w:val="000000" w:themeColor="text1"/>
              <w:sz w:val="20"/>
              <w:szCs w:val="27"/>
              <w:u w:color="000000" w:themeColor="text1"/>
              <w:rPrChange w:id="575" w:author="joshua" w:date="2010-10-15T20:17:00Z">
                <w:rPr>
                  <w:color w:val="000000"/>
                  <w:szCs w:val="27"/>
                </w:rPr>
              </w:rPrChange>
            </w:rPr>
            <w:delText>6702</w:delText>
          </w:r>
        </w:del>
      </w:ins>
      <w:ins w:id="576" w:author="Joshua Vogelstein" w:date="2010-10-15T15:09:00Z">
        <w:del w:id="577" w:author="joshua" w:date="2010-10-15T20:13:00Z">
          <w:r w:rsidRPr="00FF3703" w:rsidDel="00925626">
            <w:rPr>
              <w:color w:val="000000" w:themeColor="text1"/>
              <w:sz w:val="20"/>
              <w:szCs w:val="27"/>
              <w:u w:color="000000" w:themeColor="text1"/>
              <w:rPrChange w:id="578" w:author="joshua" w:date="2010-10-15T20:17:00Z">
                <w:rPr>
                  <w:color w:val="000000"/>
                  <w:szCs w:val="27"/>
                </w:rPr>
              </w:rPrChange>
            </w:rPr>
            <w:delText>.</w:delText>
          </w:r>
        </w:del>
      </w:ins>
    </w:p>
    <w:p w:rsidR="00282DC0" w:rsidRPr="00FF3703" w:rsidDel="00925626" w:rsidRDefault="00282DC0">
      <w:pPr>
        <w:numPr>
          <w:ins w:id="579" w:author="Joshua Vogelstein" w:date="2010-10-15T11:09:00Z"/>
        </w:numPr>
        <w:rPr>
          <w:ins w:id="580" w:author="Joshua Vogelstein" w:date="2010-10-15T11:09:00Z"/>
          <w:del w:id="581" w:author="joshua" w:date="2010-10-15T20:07:00Z"/>
          <w:color w:val="000000" w:themeColor="text1"/>
          <w:sz w:val="20"/>
          <w:u w:color="000000" w:themeColor="text1"/>
          <w:rPrChange w:id="582" w:author="joshua" w:date="2010-10-15T20:17:00Z">
            <w:rPr>
              <w:ins w:id="583" w:author="Joshua Vogelstein" w:date="2010-10-15T11:09:00Z"/>
              <w:del w:id="584" w:author="joshua" w:date="2010-10-15T20:07:00Z"/>
            </w:rPr>
          </w:rPrChange>
        </w:rPr>
      </w:pPr>
    </w:p>
    <w:p w:rsidR="00AB5067" w:rsidRPr="00FF3703" w:rsidRDefault="00AB5067" w:rsidP="00925626">
      <w:pPr>
        <w:outlineLvl w:val="3"/>
        <w:rPr>
          <w:del w:id="585" w:author="Unknown"/>
          <w:color w:val="000000" w:themeColor="text1"/>
          <w:sz w:val="20"/>
          <w:u w:color="000000" w:themeColor="text1"/>
          <w:rPrChange w:id="586" w:author="joshua" w:date="2010-10-15T20:17:00Z">
            <w:rPr>
              <w:del w:id="587" w:author="Unknown"/>
              <w:color w:val="000000" w:themeColor="text1"/>
              <w:sz w:val="16"/>
              <w:u w:color="000000" w:themeColor="text1"/>
            </w:rPr>
          </w:rPrChange>
        </w:rPr>
      </w:pPr>
      <w:ins w:id="588" w:author="Joshua Vogelstein" w:date="2010-10-15T15:14:00Z">
        <w:r w:rsidRPr="00FF3703">
          <w:rPr>
            <w:color w:val="000000" w:themeColor="text1"/>
            <w:sz w:val="20"/>
            <w:szCs w:val="27"/>
            <w:u w:color="000000" w:themeColor="text1"/>
            <w:rPrChange w:id="589" w:author="joshua" w:date="2010-10-15T20:17:00Z">
              <w:rPr>
                <w:rFonts w:ascii="Arial" w:hAnsi="Arial"/>
                <w:b/>
                <w:color w:val="CCCCCC"/>
                <w:szCs w:val="27"/>
              </w:rPr>
            </w:rPrChange>
          </w:rPr>
          <w:t>[10] R. J. Vogelstein, U. Mallik, J. T. Vogelstein, G. Cauwenberghs. </w:t>
        </w:r>
        <w:r w:rsidRPr="00FF3703">
          <w:rPr>
            <w:color w:val="000000" w:themeColor="text1"/>
            <w:sz w:val="20"/>
            <w:u w:color="000000" w:themeColor="text1"/>
            <w:rPrChange w:id="590" w:author="joshua" w:date="2010-10-15T20:17:00Z">
              <w:rPr>
                <w:rFonts w:ascii="Arial" w:hAnsi="Arial"/>
                <w:b/>
                <w:color w:val="CCCCCC"/>
              </w:rPr>
            </w:rPrChange>
          </w:rPr>
          <w:t> </w:t>
        </w:r>
        <w:r w:rsidRPr="00FF3703">
          <w:rPr>
            <w:color w:val="000000" w:themeColor="text1"/>
            <w:sz w:val="20"/>
            <w:szCs w:val="27"/>
            <w:u w:color="000000" w:themeColor="text1"/>
            <w:rPrChange w:id="591" w:author="joshua" w:date="2010-10-15T20:17:00Z">
              <w:rPr>
                <w:rFonts w:ascii="Arial" w:hAnsi="Arial"/>
                <w:b/>
                <w:color w:val="CC9966"/>
                <w:szCs w:val="27"/>
              </w:rPr>
            </w:rPrChange>
          </w:rPr>
          <w:t>Dynamically Reconfigurable Silicon Array of Spiking Neurons with Conductance-Based Synapses. </w:t>
        </w:r>
        <w:r w:rsidRPr="00FF3703">
          <w:rPr>
            <w:color w:val="000000" w:themeColor="text1"/>
            <w:sz w:val="20"/>
            <w:u w:color="000000" w:themeColor="text1"/>
            <w:rPrChange w:id="592" w:author="joshua" w:date="2010-10-15T20:17:00Z">
              <w:rPr>
                <w:rFonts w:ascii="Arial" w:hAnsi="Arial"/>
                <w:b/>
                <w:color w:val="CCCCCC"/>
              </w:rPr>
            </w:rPrChange>
          </w:rPr>
          <w:t> </w:t>
        </w:r>
        <w:r w:rsidR="003B4F18" w:rsidRPr="00FF3703">
          <w:rPr>
            <w:i/>
            <w:color w:val="000000" w:themeColor="text1"/>
            <w:sz w:val="20"/>
            <w:szCs w:val="27"/>
            <w:u w:color="000000" w:themeColor="text1"/>
            <w:rPrChange w:id="593" w:author="joshua" w:date="2010-10-15T20:17:00Z">
              <w:rPr>
                <w:rFonts w:ascii="Arial" w:hAnsi="Arial"/>
                <w:b/>
                <w:i/>
                <w:color w:val="CCCCCC"/>
                <w:szCs w:val="27"/>
              </w:rPr>
            </w:rPrChange>
          </w:rPr>
          <w:fldChar w:fldCharType="begin"/>
        </w:r>
        <w:r w:rsidRPr="00FF3703">
          <w:rPr>
            <w:i/>
            <w:color w:val="000000" w:themeColor="text1"/>
            <w:sz w:val="20"/>
            <w:szCs w:val="27"/>
            <w:u w:color="000000" w:themeColor="text1"/>
            <w:rPrChange w:id="594" w:author="joshua" w:date="2010-10-15T20:17:00Z">
              <w:rPr>
                <w:rFonts w:ascii="Arial" w:hAnsi="Arial"/>
                <w:b/>
                <w:i/>
                <w:color w:val="CCCCCC"/>
                <w:szCs w:val="27"/>
              </w:rPr>
            </w:rPrChange>
          </w:rPr>
          <w:instrText xml:space="preserve"> HYPERLINK "http://ieee-cis.org/pubs/tnn/" </w:instrText>
        </w:r>
        <w:r w:rsidR="003B4F18" w:rsidRPr="00FF3703">
          <w:rPr>
            <w:i/>
            <w:color w:val="000000" w:themeColor="text1"/>
            <w:sz w:val="20"/>
            <w:szCs w:val="27"/>
            <w:u w:color="000000" w:themeColor="text1"/>
            <w:rPrChange w:id="595" w:author="joshua" w:date="2010-10-15T20:17:00Z">
              <w:rPr>
                <w:rFonts w:ascii="Arial" w:hAnsi="Arial"/>
                <w:b/>
                <w:i/>
                <w:color w:val="CCCCCC"/>
                <w:szCs w:val="27"/>
              </w:rPr>
            </w:rPrChange>
          </w:rPr>
          <w:fldChar w:fldCharType="separate"/>
        </w:r>
        <w:r w:rsidRPr="00FF3703">
          <w:rPr>
            <w:i/>
            <w:color w:val="000000" w:themeColor="text1"/>
            <w:sz w:val="20"/>
            <w:u w:color="000000" w:themeColor="text1"/>
            <w:rPrChange w:id="596" w:author="joshua" w:date="2010-10-15T20:17:00Z">
              <w:rPr>
                <w:rFonts w:ascii="Arial" w:hAnsi="Arial"/>
                <w:b/>
                <w:i/>
                <w:color w:val="0000FF"/>
                <w:u w:val="single"/>
              </w:rPr>
            </w:rPrChange>
          </w:rPr>
          <w:t>IEEE Transactions on Neural Networks</w:t>
        </w:r>
        <w:r w:rsidR="003B4F18" w:rsidRPr="00FF3703">
          <w:rPr>
            <w:i/>
            <w:color w:val="000000" w:themeColor="text1"/>
            <w:sz w:val="20"/>
            <w:szCs w:val="27"/>
            <w:u w:color="000000" w:themeColor="text1"/>
            <w:rPrChange w:id="597" w:author="joshua" w:date="2010-10-15T20:17:00Z">
              <w:rPr>
                <w:rFonts w:ascii="Arial" w:hAnsi="Arial"/>
                <w:b/>
                <w:i/>
                <w:color w:val="CCCCCC"/>
                <w:szCs w:val="27"/>
              </w:rPr>
            </w:rPrChange>
          </w:rPr>
          <w:fldChar w:fldCharType="end"/>
        </w:r>
        <w:r w:rsidRPr="00FF3703">
          <w:rPr>
            <w:color w:val="000000" w:themeColor="text1"/>
            <w:sz w:val="20"/>
            <w:szCs w:val="27"/>
            <w:u w:color="000000" w:themeColor="text1"/>
            <w:rPrChange w:id="598" w:author="joshua" w:date="2010-10-15T20:17:00Z">
              <w:rPr>
                <w:rFonts w:ascii="Arial" w:hAnsi="Arial"/>
                <w:b/>
                <w:color w:val="CCCCCC"/>
                <w:szCs w:val="27"/>
              </w:rPr>
            </w:rPrChange>
          </w:rPr>
          <w:t xml:space="preserve">, </w:t>
        </w:r>
      </w:ins>
      <w:ins w:id="599" w:author="joshua" w:date="2010-10-15T20:13:00Z">
        <w:r w:rsidR="00925626" w:rsidRPr="00FF3703">
          <w:rPr>
            <w:color w:val="000000" w:themeColor="text1"/>
            <w:sz w:val="20"/>
            <w:szCs w:val="27"/>
            <w:u w:color="000000" w:themeColor="text1"/>
            <w:rPrChange w:id="600" w:author="joshua" w:date="2010-10-15T20:17:00Z">
              <w:rPr>
                <w:color w:val="000000" w:themeColor="text1"/>
                <w:szCs w:val="27"/>
                <w:u w:color="000000" w:themeColor="text1"/>
              </w:rPr>
            </w:rPrChange>
          </w:rPr>
          <w:t xml:space="preserve">2007, </w:t>
        </w:r>
      </w:ins>
      <w:ins w:id="601" w:author="Joshua Vogelstein" w:date="2010-10-15T15:14:00Z">
        <w:r w:rsidRPr="00FF3703">
          <w:rPr>
            <w:color w:val="000000" w:themeColor="text1"/>
            <w:sz w:val="20"/>
            <w:szCs w:val="27"/>
            <w:u w:color="000000" w:themeColor="text1"/>
            <w:rPrChange w:id="602" w:author="joshua" w:date="2010-10-15T20:17:00Z">
              <w:rPr>
                <w:rFonts w:ascii="Arial" w:hAnsi="Arial"/>
                <w:b/>
                <w:color w:val="CCCCCC"/>
                <w:szCs w:val="27"/>
              </w:rPr>
            </w:rPrChange>
          </w:rPr>
          <w:t>18(1):253-265</w:t>
        </w:r>
        <w:del w:id="603" w:author="joshua" w:date="2010-10-15T20:13:00Z">
          <w:r w:rsidRPr="00FF3703" w:rsidDel="00925626">
            <w:rPr>
              <w:color w:val="000000" w:themeColor="text1"/>
              <w:sz w:val="20"/>
              <w:szCs w:val="27"/>
              <w:u w:color="000000" w:themeColor="text1"/>
              <w:rPrChange w:id="604" w:author="joshua" w:date="2010-10-15T20:17:00Z">
                <w:rPr>
                  <w:rFonts w:ascii="Arial" w:hAnsi="Arial"/>
                  <w:b/>
                  <w:color w:val="CCCCCC"/>
                  <w:szCs w:val="27"/>
                </w:rPr>
              </w:rPrChange>
            </w:rPr>
            <w:delText>, 2007</w:delText>
          </w:r>
        </w:del>
        <w:r w:rsidRPr="00FF3703">
          <w:rPr>
            <w:color w:val="000000" w:themeColor="text1"/>
            <w:sz w:val="20"/>
            <w:szCs w:val="27"/>
            <w:u w:color="000000" w:themeColor="text1"/>
            <w:rPrChange w:id="605" w:author="joshua" w:date="2010-10-15T20:17:00Z">
              <w:rPr>
                <w:rFonts w:ascii="Arial" w:hAnsi="Arial"/>
                <w:b/>
                <w:color w:val="CCCCCC"/>
                <w:szCs w:val="27"/>
              </w:rPr>
            </w:rPrChange>
          </w:rPr>
          <w:t>.</w:t>
        </w:r>
        <w:r w:rsidRPr="00FF3703">
          <w:rPr>
            <w:color w:val="000000" w:themeColor="text1"/>
            <w:sz w:val="20"/>
            <w:u w:color="000000" w:themeColor="text1"/>
            <w:rPrChange w:id="606" w:author="joshua" w:date="2010-10-15T20:17:00Z">
              <w:rPr>
                <w:rFonts w:ascii="Arial" w:hAnsi="Arial"/>
                <w:b/>
                <w:color w:val="CCCCCC"/>
              </w:rPr>
            </w:rPrChange>
          </w:rPr>
          <w:t> </w:t>
        </w:r>
      </w:ins>
    </w:p>
    <w:p w:rsidR="00F95125" w:rsidRPr="00FF3703" w:rsidDel="00925626" w:rsidRDefault="00F95125">
      <w:pPr>
        <w:numPr>
          <w:ins w:id="607" w:author="Joshua Vogelstein" w:date="2010-10-15T11:09:00Z"/>
        </w:numPr>
        <w:rPr>
          <w:ins w:id="608" w:author="Joshua Vogelstein" w:date="2010-10-15T11:09:00Z"/>
          <w:del w:id="609" w:author="joshua" w:date="2010-10-15T20:06:00Z"/>
          <w:color w:val="000000" w:themeColor="text1"/>
          <w:sz w:val="16"/>
          <w:u w:color="000000" w:themeColor="text1"/>
          <w:rPrChange w:id="610" w:author="joshua" w:date="2010-10-15T20:17:00Z">
            <w:rPr>
              <w:ins w:id="611" w:author="Joshua Vogelstein" w:date="2010-10-15T11:09:00Z"/>
              <w:del w:id="612" w:author="joshua" w:date="2010-10-15T20:06:00Z"/>
            </w:rPr>
          </w:rPrChange>
        </w:rPr>
      </w:pPr>
    </w:p>
    <w:p w:rsidR="00F95125" w:rsidRPr="00FF3703" w:rsidRDefault="00F95125" w:rsidP="00925626">
      <w:pPr>
        <w:outlineLvl w:val="3"/>
        <w:rPr>
          <w:color w:val="000000" w:themeColor="text1"/>
          <w:sz w:val="16"/>
          <w:u w:color="000000" w:themeColor="text1"/>
          <w:rPrChange w:id="613" w:author="joshua" w:date="2010-10-15T20:17:00Z">
            <w:rPr/>
          </w:rPrChange>
        </w:rPr>
        <w:pPrChange w:id="614" w:author="joshua" w:date="2010-10-15T20:06:00Z">
          <w:pPr/>
        </w:pPrChange>
      </w:pPr>
    </w:p>
    <w:sectPr w:rsidR="00F95125" w:rsidRPr="00FF3703" w:rsidSect="00282DC0">
      <w:pgSz w:w="12240" w:h="15840"/>
      <w:pgMar w:top="1440" w:right="1800" w:bottom="1440" w:left="1800" w:gutter="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0" w:author="Randal Burns" w:date="2010-10-15T10:23:00Z" w:initials="RB">
    <w:p w:rsidR="00D3167C" w:rsidRDefault="00D3167C">
      <w:pPr>
        <w:pStyle w:val="CommentText"/>
      </w:pPr>
      <w:r>
        <w:rPr>
          <w:rStyle w:val="CommentReference"/>
        </w:rPr>
        <w:annotationRef/>
      </w:r>
      <w:r>
        <w:t>You never really come back and make this point in the closing.  You build up to it and talk about what we need to do model the brain with fidelity.  You get to the point of bio-fidelic simulations, but that’s still one step short.</w:t>
      </w:r>
    </w:p>
  </w:comment>
  <w:comment w:id="280" w:author="Randal Burns" w:date="2010-10-14T18:08:00Z" w:initials="RB">
    <w:p w:rsidR="00D3167C" w:rsidRDefault="00D3167C">
      <w:pPr>
        <w:pStyle w:val="CommentText"/>
      </w:pPr>
      <w:r>
        <w:rPr>
          <w:rStyle w:val="CommentReference"/>
        </w:rPr>
        <w:annotationRef/>
      </w:r>
      <w:r>
        <w:t xml:space="preserve">I would like a more formal statement here than “long and winding”  Maybe something about their extent (e.g. 50% of the diameter of the brain) and the amount of data per slice (&lt;0.01% of the area).  Something along the lines of: “ A neural process may span more than 50% of the image planes and comprise less that 0.01% of each image. </w:t>
      </w:r>
    </w:p>
  </w:comment>
  <w:comment w:id="285" w:author="Randal Burns" w:date="2010-10-14T18:12:00Z" w:initials="RB">
    <w:p w:rsidR="00D3167C" w:rsidRDefault="00D3167C">
      <w:pPr>
        <w:pStyle w:val="CommentText"/>
      </w:pPr>
      <w:r>
        <w:rPr>
          <w:rStyle w:val="CommentReference"/>
        </w:rPr>
        <w:annotationRef/>
      </w:r>
      <w:r>
        <w:t>This point is very well expressed.  Nicely done.</w:t>
      </w:r>
    </w:p>
  </w:comment>
  <w:comment w:id="362" w:author="Randal Burns" w:date="2010-10-15T10:22:00Z" w:initials="RB">
    <w:p w:rsidR="00D3167C" w:rsidRDefault="00D3167C">
      <w:pPr>
        <w:pStyle w:val="CommentText"/>
      </w:pPr>
      <w:r>
        <w:rPr>
          <w:rStyle w:val="CommentReference"/>
        </w:rPr>
        <w:annotationRef/>
      </w:r>
      <w:r>
        <w:t>This may not be reasonable, but more specifics would strengthen this analogy, as the humane  genome lead to X, a complete wiring diagram will lead to Y.  The statement of  unspecific “impact” is somewhat dissatisifying.</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Gill Sans">
    <w:panose1 w:val="020B05020201040202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activeWritingStyle w:appName="MSWord" w:lang="en-US" w:vendorID="64" w:dllVersion="131078" w:nlCheck="1" w:checkStyle="1"/>
  <w:revisionView w:markup="0" w:insDel="0"/>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82DC0"/>
    <w:rsid w:val="000A3FEE"/>
    <w:rsid w:val="000A5C53"/>
    <w:rsid w:val="0010240E"/>
    <w:rsid w:val="00282DC0"/>
    <w:rsid w:val="002959A3"/>
    <w:rsid w:val="002C499A"/>
    <w:rsid w:val="002C59DD"/>
    <w:rsid w:val="003B4F18"/>
    <w:rsid w:val="004C5296"/>
    <w:rsid w:val="004D3208"/>
    <w:rsid w:val="00546E0F"/>
    <w:rsid w:val="005C44D8"/>
    <w:rsid w:val="005E55CA"/>
    <w:rsid w:val="006676AC"/>
    <w:rsid w:val="00783A41"/>
    <w:rsid w:val="008C7709"/>
    <w:rsid w:val="0091040A"/>
    <w:rsid w:val="00925626"/>
    <w:rsid w:val="00932728"/>
    <w:rsid w:val="0094466A"/>
    <w:rsid w:val="009B44B0"/>
    <w:rsid w:val="009D0DED"/>
    <w:rsid w:val="00A04E6E"/>
    <w:rsid w:val="00A84B50"/>
    <w:rsid w:val="00AB5067"/>
    <w:rsid w:val="00B77C70"/>
    <w:rsid w:val="00C023CA"/>
    <w:rsid w:val="00CB02A4"/>
    <w:rsid w:val="00D3167C"/>
    <w:rsid w:val="00D609C3"/>
    <w:rsid w:val="00E06F22"/>
    <w:rsid w:val="00E65215"/>
    <w:rsid w:val="00EF4E60"/>
    <w:rsid w:val="00F43A80"/>
    <w:rsid w:val="00F52167"/>
    <w:rsid w:val="00F6360B"/>
    <w:rsid w:val="00F95125"/>
    <w:rsid w:val="00FD3150"/>
    <w:rsid w:val="00FF3703"/>
  </w:rsids>
  <m:mathPr>
    <m:mathFont m:val="Gill San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CFC"/>
  </w:style>
  <w:style w:type="paragraph" w:styleId="Heading1">
    <w:name w:val="heading 1"/>
    <w:basedOn w:val="Normal"/>
    <w:next w:val="Normal"/>
    <w:link w:val="Heading1Char"/>
    <w:uiPriority w:val="9"/>
    <w:qFormat/>
    <w:rsid w:val="00282D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basedOn w:val="Normal"/>
    <w:link w:val="Heading4Char"/>
    <w:uiPriority w:val="9"/>
    <w:rsid w:val="00AB5067"/>
    <w:pPr>
      <w:spacing w:beforeLines="1" w:afterLines="1"/>
      <w:outlineLvl w:val="3"/>
    </w:pPr>
    <w:rPr>
      <w:rFonts w:ascii="Times" w:hAnsi="Times"/>
      <w:b/>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82DC0"/>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B77C70"/>
    <w:rPr>
      <w:sz w:val="18"/>
      <w:szCs w:val="18"/>
    </w:rPr>
  </w:style>
  <w:style w:type="paragraph" w:styleId="CommentText">
    <w:name w:val="annotation text"/>
    <w:basedOn w:val="Normal"/>
    <w:link w:val="CommentTextChar"/>
    <w:uiPriority w:val="99"/>
    <w:semiHidden/>
    <w:unhideWhenUsed/>
    <w:rsid w:val="00B77C70"/>
  </w:style>
  <w:style w:type="character" w:customStyle="1" w:styleId="CommentTextChar">
    <w:name w:val="Comment Text Char"/>
    <w:basedOn w:val="DefaultParagraphFont"/>
    <w:link w:val="CommentText"/>
    <w:uiPriority w:val="99"/>
    <w:semiHidden/>
    <w:rsid w:val="00B77C70"/>
  </w:style>
  <w:style w:type="paragraph" w:styleId="CommentSubject">
    <w:name w:val="annotation subject"/>
    <w:basedOn w:val="CommentText"/>
    <w:next w:val="CommentText"/>
    <w:link w:val="CommentSubjectChar"/>
    <w:uiPriority w:val="99"/>
    <w:semiHidden/>
    <w:unhideWhenUsed/>
    <w:rsid w:val="00B77C70"/>
    <w:rPr>
      <w:b/>
      <w:bCs/>
      <w:sz w:val="20"/>
      <w:szCs w:val="20"/>
    </w:rPr>
  </w:style>
  <w:style w:type="character" w:customStyle="1" w:styleId="CommentSubjectChar">
    <w:name w:val="Comment Subject Char"/>
    <w:basedOn w:val="CommentTextChar"/>
    <w:link w:val="CommentSubject"/>
    <w:uiPriority w:val="99"/>
    <w:semiHidden/>
    <w:rsid w:val="00B77C70"/>
    <w:rPr>
      <w:b/>
      <w:bCs/>
      <w:sz w:val="20"/>
      <w:szCs w:val="20"/>
    </w:rPr>
  </w:style>
  <w:style w:type="paragraph" w:styleId="BalloonText">
    <w:name w:val="Balloon Text"/>
    <w:basedOn w:val="Normal"/>
    <w:link w:val="BalloonTextChar"/>
    <w:uiPriority w:val="99"/>
    <w:semiHidden/>
    <w:unhideWhenUsed/>
    <w:rsid w:val="00B77C70"/>
    <w:rPr>
      <w:rFonts w:ascii="Lucida Grande" w:hAnsi="Lucida Grande"/>
      <w:sz w:val="18"/>
      <w:szCs w:val="18"/>
    </w:rPr>
  </w:style>
  <w:style w:type="character" w:customStyle="1" w:styleId="BalloonTextChar">
    <w:name w:val="Balloon Text Char"/>
    <w:basedOn w:val="DefaultParagraphFont"/>
    <w:link w:val="BalloonText"/>
    <w:uiPriority w:val="99"/>
    <w:semiHidden/>
    <w:rsid w:val="00B77C70"/>
    <w:rPr>
      <w:rFonts w:ascii="Lucida Grande" w:hAnsi="Lucida Grande"/>
      <w:sz w:val="18"/>
      <w:szCs w:val="18"/>
    </w:rPr>
  </w:style>
  <w:style w:type="character" w:styleId="Emphasis">
    <w:name w:val="Emphasis"/>
    <w:basedOn w:val="DefaultParagraphFont"/>
    <w:uiPriority w:val="20"/>
    <w:rsid w:val="0094466A"/>
    <w:rPr>
      <w:i/>
    </w:rPr>
  </w:style>
  <w:style w:type="character" w:customStyle="1" w:styleId="apple-style-span">
    <w:name w:val="apple-style-span"/>
    <w:basedOn w:val="DefaultParagraphFont"/>
    <w:rsid w:val="0094466A"/>
  </w:style>
  <w:style w:type="character" w:customStyle="1" w:styleId="apple-converted-space">
    <w:name w:val="apple-converted-space"/>
    <w:basedOn w:val="DefaultParagraphFont"/>
    <w:rsid w:val="00E06F22"/>
  </w:style>
  <w:style w:type="character" w:styleId="Hyperlink">
    <w:name w:val="Hyperlink"/>
    <w:basedOn w:val="DefaultParagraphFont"/>
    <w:uiPriority w:val="99"/>
    <w:rsid w:val="00F95125"/>
    <w:rPr>
      <w:color w:val="0000FF"/>
      <w:u w:val="single"/>
    </w:rPr>
  </w:style>
  <w:style w:type="paragraph" w:styleId="HTMLPreformatted">
    <w:name w:val="HTML Preformatted"/>
    <w:basedOn w:val="Normal"/>
    <w:link w:val="HTMLPreformattedChar"/>
    <w:uiPriority w:val="99"/>
    <w:rsid w:val="00F95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95125"/>
    <w:rPr>
      <w:rFonts w:ascii="Courier" w:hAnsi="Courier" w:cs="Courier"/>
      <w:sz w:val="20"/>
      <w:szCs w:val="20"/>
    </w:rPr>
  </w:style>
  <w:style w:type="character" w:customStyle="1" w:styleId="Heading4Char">
    <w:name w:val="Heading 4 Char"/>
    <w:basedOn w:val="DefaultParagraphFont"/>
    <w:link w:val="Heading4"/>
    <w:uiPriority w:val="9"/>
    <w:rsid w:val="00AB5067"/>
    <w:rPr>
      <w:rFonts w:ascii="Times" w:hAnsi="Times"/>
      <w:b/>
      <w:szCs w:val="20"/>
    </w:rPr>
  </w:style>
</w:styles>
</file>

<file path=word/webSettings.xml><?xml version="1.0" encoding="utf-8"?>
<w:webSettings xmlns:r="http://schemas.openxmlformats.org/officeDocument/2006/relationships" xmlns:w="http://schemas.openxmlformats.org/wordprocessingml/2006/main">
  <w:divs>
    <w:div w:id="308478814">
      <w:bodyDiv w:val="1"/>
      <w:marLeft w:val="0"/>
      <w:marRight w:val="0"/>
      <w:marTop w:val="0"/>
      <w:marBottom w:val="0"/>
      <w:divBdr>
        <w:top w:val="none" w:sz="0" w:space="0" w:color="auto"/>
        <w:left w:val="none" w:sz="0" w:space="0" w:color="auto"/>
        <w:bottom w:val="none" w:sz="0" w:space="0" w:color="auto"/>
        <w:right w:val="none" w:sz="0" w:space="0" w:color="auto"/>
      </w:divBdr>
    </w:div>
    <w:div w:id="352462589">
      <w:bodyDiv w:val="1"/>
      <w:marLeft w:val="0"/>
      <w:marRight w:val="0"/>
      <w:marTop w:val="0"/>
      <w:marBottom w:val="0"/>
      <w:divBdr>
        <w:top w:val="none" w:sz="0" w:space="0" w:color="auto"/>
        <w:left w:val="none" w:sz="0" w:space="0" w:color="auto"/>
        <w:bottom w:val="none" w:sz="0" w:space="0" w:color="auto"/>
        <w:right w:val="none" w:sz="0" w:space="0" w:color="auto"/>
      </w:divBdr>
    </w:div>
    <w:div w:id="921839079">
      <w:bodyDiv w:val="1"/>
      <w:marLeft w:val="0"/>
      <w:marRight w:val="0"/>
      <w:marTop w:val="0"/>
      <w:marBottom w:val="0"/>
      <w:divBdr>
        <w:top w:val="none" w:sz="0" w:space="0" w:color="auto"/>
        <w:left w:val="none" w:sz="0" w:space="0" w:color="auto"/>
        <w:bottom w:val="none" w:sz="0" w:space="0" w:color="auto"/>
        <w:right w:val="none" w:sz="0" w:space="0" w:color="auto"/>
      </w:divBdr>
    </w:div>
    <w:div w:id="976759489">
      <w:bodyDiv w:val="1"/>
      <w:marLeft w:val="0"/>
      <w:marRight w:val="0"/>
      <w:marTop w:val="0"/>
      <w:marBottom w:val="0"/>
      <w:divBdr>
        <w:top w:val="none" w:sz="0" w:space="0" w:color="auto"/>
        <w:left w:val="none" w:sz="0" w:space="0" w:color="auto"/>
        <w:bottom w:val="none" w:sz="0" w:space="0" w:color="auto"/>
        <w:right w:val="none" w:sz="0" w:space="0" w:color="auto"/>
      </w:divBdr>
    </w:div>
    <w:div w:id="999382769">
      <w:bodyDiv w:val="1"/>
      <w:marLeft w:val="0"/>
      <w:marRight w:val="0"/>
      <w:marTop w:val="0"/>
      <w:marBottom w:val="0"/>
      <w:divBdr>
        <w:top w:val="none" w:sz="0" w:space="0" w:color="auto"/>
        <w:left w:val="none" w:sz="0" w:space="0" w:color="auto"/>
        <w:bottom w:val="none" w:sz="0" w:space="0" w:color="auto"/>
        <w:right w:val="none" w:sz="0" w:space="0" w:color="auto"/>
      </w:divBdr>
    </w:div>
    <w:div w:id="1290210128">
      <w:bodyDiv w:val="1"/>
      <w:marLeft w:val="0"/>
      <w:marRight w:val="0"/>
      <w:marTop w:val="0"/>
      <w:marBottom w:val="0"/>
      <w:divBdr>
        <w:top w:val="none" w:sz="0" w:space="0" w:color="auto"/>
        <w:left w:val="none" w:sz="0" w:space="0" w:color="auto"/>
        <w:bottom w:val="none" w:sz="0" w:space="0" w:color="auto"/>
        <w:right w:val="none" w:sz="0" w:space="0" w:color="auto"/>
      </w:divBdr>
    </w:div>
    <w:div w:id="1394039418">
      <w:bodyDiv w:val="1"/>
      <w:marLeft w:val="0"/>
      <w:marRight w:val="0"/>
      <w:marTop w:val="0"/>
      <w:marBottom w:val="0"/>
      <w:divBdr>
        <w:top w:val="none" w:sz="0" w:space="0" w:color="auto"/>
        <w:left w:val="none" w:sz="0" w:space="0" w:color="auto"/>
        <w:bottom w:val="none" w:sz="0" w:space="0" w:color="auto"/>
        <w:right w:val="none" w:sz="0" w:space="0" w:color="auto"/>
      </w:divBdr>
    </w:div>
    <w:div w:id="1538465721">
      <w:bodyDiv w:val="1"/>
      <w:marLeft w:val="0"/>
      <w:marRight w:val="0"/>
      <w:marTop w:val="0"/>
      <w:marBottom w:val="0"/>
      <w:divBdr>
        <w:top w:val="none" w:sz="0" w:space="0" w:color="auto"/>
        <w:left w:val="none" w:sz="0" w:space="0" w:color="auto"/>
        <w:bottom w:val="none" w:sz="0" w:space="0" w:color="auto"/>
        <w:right w:val="none" w:sz="0" w:space="0" w:color="auto"/>
      </w:divBdr>
    </w:div>
    <w:div w:id="16184441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comments" Target="comments.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1297</Words>
  <Characters>7394</Characters>
  <Application>Microsoft Word 12.1.0</Application>
  <DocSecurity>0</DocSecurity>
  <Lines>61</Lines>
  <Paragraphs>14</Paragraphs>
  <ScaleCrop>false</ScaleCrop>
  <Company>JHU/APL</Company>
  <LinksUpToDate>false</LinksUpToDate>
  <CharactersWithSpaces>9080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Burns</dc:creator>
  <cp:keywords/>
  <cp:lastModifiedBy>joshua</cp:lastModifiedBy>
  <cp:revision>3</cp:revision>
  <cp:lastPrinted>2010-10-16T00:15:00Z</cp:lastPrinted>
  <dcterms:created xsi:type="dcterms:W3CDTF">2010-10-16T00:14:00Z</dcterms:created>
  <dcterms:modified xsi:type="dcterms:W3CDTF">2010-10-16T00:18:00Z</dcterms:modified>
</cp:coreProperties>
</file>